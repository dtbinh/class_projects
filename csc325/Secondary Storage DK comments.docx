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F4103" w14:textId="77777777" w:rsidR="00BA24BF" w:rsidRPr="00D43C9B" w:rsidRDefault="00BA24BF" w:rsidP="00D43C9B">
      <w:pPr>
        <w:jc w:val="center"/>
        <w:rPr>
          <w:rFonts w:ascii="Times New Roman" w:hAnsi="Times New Roman" w:cs="Times New Roman"/>
        </w:rPr>
      </w:pPr>
      <w:r w:rsidRPr="00D43C9B">
        <w:rPr>
          <w:rFonts w:ascii="Times New Roman" w:hAnsi="Times New Roman" w:cs="Times New Roman"/>
        </w:rPr>
        <w:t>Secondary Storage</w:t>
      </w:r>
    </w:p>
    <w:p w14:paraId="42DDE2D0" w14:textId="77777777" w:rsidR="009E56BA" w:rsidRPr="00D43C9B" w:rsidRDefault="009E56BA">
      <w:pPr>
        <w:rPr>
          <w:rFonts w:ascii="Times New Roman" w:hAnsi="Times New Roman" w:cs="Times New Roman"/>
        </w:rPr>
      </w:pPr>
    </w:p>
    <w:p w14:paraId="55530D6B" w14:textId="20F205FE" w:rsidR="009E56BA" w:rsidRPr="007D331B" w:rsidRDefault="009E56BA" w:rsidP="00EB3AFD">
      <w:pPr>
        <w:jc w:val="both"/>
        <w:rPr>
          <w:rFonts w:ascii="Times New Roman" w:hAnsi="Times New Roman" w:cs="Times New Roman"/>
        </w:rPr>
      </w:pPr>
      <w:r w:rsidRPr="00D43C9B">
        <w:rPr>
          <w:rFonts w:ascii="Times New Roman" w:hAnsi="Times New Roman" w:cs="Times New Roman"/>
        </w:rPr>
        <w:tab/>
        <w:t>Secondary memory is the memory used in a system to store large amounts of data at a reduced cost</w:t>
      </w:r>
      <w:r w:rsidR="001D2F21" w:rsidRPr="00D43C9B">
        <w:rPr>
          <w:rFonts w:ascii="Times New Roman" w:hAnsi="Times New Roman" w:cs="Times New Roman"/>
        </w:rPr>
        <w:t>.  Furthermore, secondary memory is not cleared on shutdown of a machine</w:t>
      </w:r>
      <w:r w:rsidRPr="00D43C9B">
        <w:rPr>
          <w:rFonts w:ascii="Times New Roman" w:hAnsi="Times New Roman" w:cs="Times New Roman"/>
        </w:rPr>
        <w:t>.  By contrast</w:t>
      </w:r>
      <w:r w:rsidR="001D2F21" w:rsidRPr="00D43C9B">
        <w:rPr>
          <w:rFonts w:ascii="Times New Roman" w:hAnsi="Times New Roman" w:cs="Times New Roman"/>
        </w:rPr>
        <w:t>, every time a system shuts down, RAM as well as system caches are cleared.</w:t>
      </w:r>
      <w:r w:rsidRPr="00D43C9B">
        <w:rPr>
          <w:rFonts w:ascii="Times New Roman" w:hAnsi="Times New Roman" w:cs="Times New Roman"/>
        </w:rPr>
        <w:t xml:space="preserve"> </w:t>
      </w:r>
      <w:r w:rsidR="001D2F21" w:rsidRPr="00D43C9B">
        <w:rPr>
          <w:rFonts w:ascii="Times New Roman" w:hAnsi="Times New Roman" w:cs="Times New Roman"/>
        </w:rPr>
        <w:t xml:space="preserve"> </w:t>
      </w:r>
      <w:r w:rsidRPr="00D43C9B">
        <w:rPr>
          <w:rFonts w:ascii="Times New Roman" w:hAnsi="Times New Roman" w:cs="Times New Roman"/>
        </w:rPr>
        <w:t>RAM is used to store smaller amounts of data, however, RAM is</w:t>
      </w:r>
      <w:ins w:id="0" w:author="Jake Orben" w:date="2013-12-05T16:18:00Z">
        <w:r w:rsidR="00DE49AD" w:rsidRPr="00D43C9B">
          <w:rPr>
            <w:rFonts w:ascii="Times New Roman" w:hAnsi="Times New Roman" w:cs="Times New Roman"/>
          </w:rPr>
          <w:t xml:space="preserve"> up</w:t>
        </w:r>
      </w:ins>
      <w:ins w:id="1" w:author="Jake Orben" w:date="2013-12-04T18:08:00Z">
        <w:r w:rsidR="00F87CF9" w:rsidRPr="00B60324">
          <w:rPr>
            <w:rFonts w:ascii="Times New Roman" w:hAnsi="Times New Roman" w:cs="Times New Roman"/>
            <w:rPrChange w:id="2" w:author="Jake Orben" w:date="2013-12-05T16:50:00Z">
              <w:rPr>
                <w:rFonts w:ascii="Times New Roman" w:hAnsi="Times New Roman" w:cs="Times New Roman"/>
              </w:rPr>
            </w:rPrChange>
          </w:rPr>
          <w:t xml:space="preserve"> to </w:t>
        </w:r>
      </w:ins>
      <w:ins w:id="3" w:author="Jake Orben" w:date="2013-12-04T18:09:00Z">
        <w:r w:rsidR="00F87CF9" w:rsidRPr="00B60324">
          <w:rPr>
            <w:rFonts w:ascii="Times New Roman" w:hAnsi="Times New Roman" w:cs="Times New Roman"/>
            <w:rPrChange w:id="4" w:author="Jake Orben" w:date="2013-12-05T16:50:00Z">
              <w:rPr>
                <w:rFonts w:ascii="Times New Roman" w:hAnsi="Times New Roman" w:cs="Times New Roman"/>
              </w:rPr>
            </w:rPrChange>
          </w:rPr>
          <w:t>6 times</w:t>
        </w:r>
      </w:ins>
      <w:r w:rsidRPr="00B60324">
        <w:rPr>
          <w:rFonts w:ascii="Times New Roman" w:hAnsi="Times New Roman" w:cs="Times New Roman"/>
          <w:rPrChange w:id="5" w:author="Jake Orben" w:date="2013-12-05T16:50:00Z">
            <w:rPr>
              <w:rFonts w:ascii="Times New Roman" w:hAnsi="Times New Roman" w:cs="Times New Roman"/>
            </w:rPr>
          </w:rPrChange>
        </w:rPr>
        <w:t xml:space="preserve"> faster than the fastest secondary memory available on the market currently.</w:t>
      </w:r>
      <w:r w:rsidR="00BA24BF" w:rsidRPr="00B60324">
        <w:rPr>
          <w:rFonts w:ascii="Times New Roman" w:hAnsi="Times New Roman" w:cs="Times New Roman"/>
          <w:rPrChange w:id="6" w:author="Jake Orben" w:date="2013-12-05T16:50:00Z">
            <w:rPr>
              <w:rFonts w:ascii="Times New Roman" w:hAnsi="Times New Roman" w:cs="Times New Roman"/>
            </w:rPr>
          </w:rPrChange>
        </w:rPr>
        <w:t xml:space="preserve">  The two primary type</w:t>
      </w:r>
      <w:ins w:id="7" w:author="Jake Orben" w:date="2013-12-05T16:57:00Z">
        <w:r w:rsidR="007D331B">
          <w:rPr>
            <w:rFonts w:ascii="Times New Roman" w:hAnsi="Times New Roman" w:cs="Times New Roman"/>
          </w:rPr>
          <w:t>s</w:t>
        </w:r>
      </w:ins>
      <w:r w:rsidR="00BA24BF" w:rsidRPr="007D331B">
        <w:rPr>
          <w:rFonts w:ascii="Times New Roman" w:hAnsi="Times New Roman" w:cs="Times New Roman"/>
        </w:rPr>
        <w:t xml:space="preserve"> of storage on the market today are platter drives and solid-state drives</w:t>
      </w:r>
      <w:ins w:id="8" w:author="Jake Orben" w:date="2013-12-05T17:00:00Z">
        <w:r w:rsidR="00E3002A">
          <w:rPr>
            <w:rFonts w:ascii="Times New Roman" w:hAnsi="Times New Roman" w:cs="Times New Roman"/>
          </w:rPr>
          <w:t xml:space="preserve"> (</w:t>
        </w:r>
        <w:r w:rsidR="00E3002A" w:rsidRPr="00FD4322">
          <w:rPr>
            <w:rFonts w:ascii="Times New Roman" w:eastAsia="Times New Roman" w:hAnsi="Times New Roman" w:cs="Times New Roman"/>
            <w:color w:val="000000"/>
            <w:shd w:val="clear" w:color="auto" w:fill="FFF9E5"/>
          </w:rPr>
          <w:t>Stallings, William</w:t>
        </w:r>
        <w:r w:rsidR="00E3002A">
          <w:rPr>
            <w:rFonts w:ascii="Times New Roman" w:eastAsia="Times New Roman" w:hAnsi="Times New Roman" w:cs="Times New Roman"/>
            <w:color w:val="000000"/>
            <w:shd w:val="clear" w:color="auto" w:fill="FFF9E5"/>
          </w:rPr>
          <w:t>)</w:t>
        </w:r>
      </w:ins>
      <w:r w:rsidR="00BA24BF" w:rsidRPr="007D331B">
        <w:rPr>
          <w:rFonts w:ascii="Times New Roman" w:hAnsi="Times New Roman" w:cs="Times New Roman"/>
        </w:rPr>
        <w:t>.</w:t>
      </w:r>
    </w:p>
    <w:p w14:paraId="46C9825D" w14:textId="72113B3D" w:rsidR="001D2F21" w:rsidRPr="007D331B" w:rsidRDefault="001D2F21" w:rsidP="00EB3AFD">
      <w:pPr>
        <w:jc w:val="both"/>
        <w:rPr>
          <w:ins w:id="9" w:author="Jake Orben" w:date="2013-12-04T20:18:00Z"/>
          <w:rFonts w:ascii="Times New Roman" w:hAnsi="Times New Roman" w:cs="Times New Roman"/>
        </w:rPr>
      </w:pPr>
      <w:r w:rsidRPr="00B60324">
        <w:rPr>
          <w:rFonts w:ascii="Times New Roman" w:hAnsi="Times New Roman" w:cs="Times New Roman"/>
          <w:rPrChange w:id="10" w:author="Jake Orben" w:date="2013-12-05T16:50:00Z">
            <w:rPr>
              <w:rFonts w:ascii="Times New Roman" w:hAnsi="Times New Roman" w:cs="Times New Roman"/>
            </w:rPr>
          </w:rPrChange>
        </w:rPr>
        <w:tab/>
        <w:t>Traditional platter hard drives work by using a head to read magnetic signatures off of a spinning disk</w:t>
      </w:r>
      <w:r w:rsidR="004731D5" w:rsidRPr="00B60324">
        <w:rPr>
          <w:rFonts w:ascii="Times New Roman" w:hAnsi="Times New Roman" w:cs="Times New Roman"/>
          <w:rPrChange w:id="11" w:author="Jake Orben" w:date="2013-12-05T16:50:00Z">
            <w:rPr>
              <w:rFonts w:ascii="Times New Roman" w:hAnsi="Times New Roman" w:cs="Times New Roman"/>
            </w:rPr>
          </w:rPrChange>
        </w:rPr>
        <w:t xml:space="preserve"> or platter</w:t>
      </w:r>
      <w:r w:rsidRPr="00B60324">
        <w:rPr>
          <w:rFonts w:ascii="Times New Roman" w:hAnsi="Times New Roman" w:cs="Times New Roman"/>
          <w:rPrChange w:id="12" w:author="Jake Orben" w:date="2013-12-05T16:50:00Z">
            <w:rPr>
              <w:rFonts w:ascii="Times New Roman" w:hAnsi="Times New Roman" w:cs="Times New Roman"/>
            </w:rPr>
          </w:rPrChange>
        </w:rPr>
        <w:t xml:space="preserve">.  </w:t>
      </w:r>
      <w:r w:rsidR="004731D5" w:rsidRPr="00B60324">
        <w:rPr>
          <w:rFonts w:ascii="Times New Roman" w:hAnsi="Times New Roman" w:cs="Times New Roman"/>
          <w:rPrChange w:id="13" w:author="Jake Orben" w:date="2013-12-05T16:50:00Z">
            <w:rPr>
              <w:rFonts w:ascii="Times New Roman" w:hAnsi="Times New Roman" w:cs="Times New Roman"/>
            </w:rPr>
          </w:rPrChange>
        </w:rPr>
        <w:t>The CPU tells the hard drive what to find and the head of the</w:t>
      </w:r>
      <w:r w:rsidRPr="00B60324">
        <w:rPr>
          <w:rFonts w:ascii="Times New Roman" w:hAnsi="Times New Roman" w:cs="Times New Roman"/>
          <w:rPrChange w:id="14" w:author="Jake Orben" w:date="2013-12-05T16:50:00Z">
            <w:rPr>
              <w:rFonts w:ascii="Times New Roman" w:hAnsi="Times New Roman" w:cs="Times New Roman"/>
            </w:rPr>
          </w:rPrChange>
        </w:rPr>
        <w:t xml:space="preserve"> hard disk drive searches for</w:t>
      </w:r>
      <w:r w:rsidR="004731D5" w:rsidRPr="00B60324">
        <w:rPr>
          <w:rFonts w:ascii="Times New Roman" w:hAnsi="Times New Roman" w:cs="Times New Roman"/>
          <w:rPrChange w:id="15" w:author="Jake Orben" w:date="2013-12-05T16:50:00Z">
            <w:rPr>
              <w:rFonts w:ascii="Times New Roman" w:hAnsi="Times New Roman" w:cs="Times New Roman"/>
            </w:rPr>
          </w:rPrChange>
        </w:rPr>
        <w:t xml:space="preserve"> the given data and returns it to the CPU in a process known as reading.  </w:t>
      </w:r>
      <w:r w:rsidR="00C25D0C" w:rsidRPr="00B60324">
        <w:rPr>
          <w:rFonts w:ascii="Times New Roman" w:hAnsi="Times New Roman" w:cs="Times New Roman"/>
          <w:rPrChange w:id="16" w:author="Jake Orben" w:date="2013-12-05T16:50:00Z">
            <w:rPr>
              <w:rFonts w:ascii="Times New Roman" w:hAnsi="Times New Roman" w:cs="Times New Roman"/>
            </w:rPr>
          </w:rPrChange>
        </w:rPr>
        <w:t>When creating a new file, the CPU is given the information and the hard drive stores the data as quickly as possible, and often times non-sequentially in a process known as writing.  The fact that hard drives do not necessarily store data sequentially means that read time can be slowed considerably, causing functions such as defragmentation to be used.  Defragmentation takes non-sequential data and places i</w:t>
      </w:r>
      <w:ins w:id="17" w:author="Jake Orben" w:date="2013-12-04T18:10:00Z">
        <w:r w:rsidR="00E01C29" w:rsidRPr="00B60324">
          <w:rPr>
            <w:rFonts w:ascii="Times New Roman" w:hAnsi="Times New Roman" w:cs="Times New Roman"/>
            <w:rPrChange w:id="18" w:author="Jake Orben" w:date="2013-12-05T16:50:00Z">
              <w:rPr>
                <w:rFonts w:ascii="Times New Roman" w:hAnsi="Times New Roman" w:cs="Times New Roman"/>
              </w:rPr>
            </w:rPrChange>
          </w:rPr>
          <w:t>t</w:t>
        </w:r>
      </w:ins>
      <w:r w:rsidR="00C25D0C" w:rsidRPr="00B60324">
        <w:rPr>
          <w:rFonts w:ascii="Times New Roman" w:hAnsi="Times New Roman" w:cs="Times New Roman"/>
          <w:rPrChange w:id="19" w:author="Jake Orben" w:date="2013-12-05T16:50:00Z">
            <w:rPr>
              <w:rFonts w:ascii="Times New Roman" w:hAnsi="Times New Roman" w:cs="Times New Roman"/>
            </w:rPr>
          </w:rPrChange>
        </w:rPr>
        <w:t xml:space="preserve"> close together</w:t>
      </w:r>
      <w:ins w:id="20" w:author="Jake Orben" w:date="2013-12-04T18:10:00Z">
        <w:r w:rsidR="007D2D69" w:rsidRPr="00B60324">
          <w:rPr>
            <w:rFonts w:ascii="Times New Roman" w:hAnsi="Times New Roman" w:cs="Times New Roman"/>
            <w:rPrChange w:id="21" w:author="Jake Orben" w:date="2013-12-05T16:50:00Z">
              <w:rPr>
                <w:rFonts w:ascii="Times New Roman" w:hAnsi="Times New Roman" w:cs="Times New Roman"/>
              </w:rPr>
            </w:rPrChange>
          </w:rPr>
          <w:t xml:space="preserve"> on the disk</w:t>
        </w:r>
      </w:ins>
      <w:r w:rsidR="00C25D0C" w:rsidRPr="00B60324">
        <w:rPr>
          <w:rFonts w:ascii="Times New Roman" w:hAnsi="Times New Roman" w:cs="Times New Roman"/>
          <w:rPrChange w:id="22" w:author="Jake Orben" w:date="2013-12-05T16:50:00Z">
            <w:rPr>
              <w:rFonts w:ascii="Times New Roman" w:hAnsi="Times New Roman" w:cs="Times New Roman"/>
            </w:rPr>
          </w:rPrChange>
        </w:rPr>
        <w:t>,</w:t>
      </w:r>
      <w:ins w:id="23" w:author="Jake Orben" w:date="2013-12-04T18:11:00Z">
        <w:r w:rsidR="007D2D69" w:rsidRPr="00B60324">
          <w:rPr>
            <w:rFonts w:ascii="Times New Roman" w:hAnsi="Times New Roman" w:cs="Times New Roman"/>
            <w:rPrChange w:id="24" w:author="Jake Orben" w:date="2013-12-05T16:50:00Z">
              <w:rPr>
                <w:rFonts w:ascii="Times New Roman" w:hAnsi="Times New Roman" w:cs="Times New Roman"/>
              </w:rPr>
            </w:rPrChange>
          </w:rPr>
          <w:t xml:space="preserve"> which</w:t>
        </w:r>
      </w:ins>
      <w:r w:rsidR="00C25D0C" w:rsidRPr="00B60324">
        <w:rPr>
          <w:rFonts w:ascii="Times New Roman" w:hAnsi="Times New Roman" w:cs="Times New Roman"/>
          <w:rPrChange w:id="25" w:author="Jake Orben" w:date="2013-12-05T16:50:00Z">
            <w:rPr>
              <w:rFonts w:ascii="Times New Roman" w:hAnsi="Times New Roman" w:cs="Times New Roman"/>
            </w:rPr>
          </w:rPrChange>
        </w:rPr>
        <w:t xml:space="preserve"> shorten</w:t>
      </w:r>
      <w:ins w:id="26" w:author="Jake Orben" w:date="2013-12-04T18:11:00Z">
        <w:r w:rsidR="007D2D69" w:rsidRPr="00B60324">
          <w:rPr>
            <w:rFonts w:ascii="Times New Roman" w:hAnsi="Times New Roman" w:cs="Times New Roman"/>
            <w:rPrChange w:id="27" w:author="Jake Orben" w:date="2013-12-05T16:50:00Z">
              <w:rPr>
                <w:rFonts w:ascii="Times New Roman" w:hAnsi="Times New Roman" w:cs="Times New Roman"/>
              </w:rPr>
            </w:rPrChange>
          </w:rPr>
          <w:t>s</w:t>
        </w:r>
      </w:ins>
      <w:r w:rsidR="00C25D0C" w:rsidRPr="00B60324">
        <w:rPr>
          <w:rFonts w:ascii="Times New Roman" w:hAnsi="Times New Roman" w:cs="Times New Roman"/>
          <w:rPrChange w:id="28" w:author="Jake Orben" w:date="2013-12-05T16:50:00Z">
            <w:rPr>
              <w:rFonts w:ascii="Times New Roman" w:hAnsi="Times New Roman" w:cs="Times New Roman"/>
            </w:rPr>
          </w:rPrChange>
        </w:rPr>
        <w:t xml:space="preserve"> read </w:t>
      </w:r>
      <w:ins w:id="29" w:author="Jake Orben" w:date="2013-12-04T18:11:00Z">
        <w:r w:rsidR="007D2D69" w:rsidRPr="00B60324">
          <w:rPr>
            <w:rFonts w:ascii="Times New Roman" w:hAnsi="Times New Roman" w:cs="Times New Roman"/>
            <w:rPrChange w:id="30" w:author="Jake Orben" w:date="2013-12-05T16:50:00Z">
              <w:rPr>
                <w:rFonts w:ascii="Times New Roman" w:hAnsi="Times New Roman" w:cs="Times New Roman"/>
              </w:rPr>
            </w:rPrChange>
          </w:rPr>
          <w:t>operations</w:t>
        </w:r>
      </w:ins>
      <w:ins w:id="31" w:author="Jake Orben" w:date="2013-12-04T18:27:00Z">
        <w:r w:rsidR="00F425CB" w:rsidRPr="00B60324">
          <w:rPr>
            <w:rFonts w:ascii="Times New Roman" w:hAnsi="Times New Roman" w:cs="Times New Roman"/>
            <w:rPrChange w:id="32" w:author="Jake Orben" w:date="2013-12-05T16:50:00Z">
              <w:rPr>
                <w:rFonts w:ascii="Times New Roman" w:hAnsi="Times New Roman" w:cs="Times New Roman"/>
              </w:rPr>
            </w:rPrChange>
          </w:rPr>
          <w:t xml:space="preserve"> </w:t>
        </w:r>
      </w:ins>
      <w:r w:rsidR="00C25D0C" w:rsidRPr="00B60324">
        <w:rPr>
          <w:rFonts w:ascii="Times New Roman" w:hAnsi="Times New Roman" w:cs="Times New Roman"/>
          <w:rPrChange w:id="33" w:author="Jake Orben" w:date="2013-12-05T16:50:00Z">
            <w:rPr>
              <w:rFonts w:ascii="Times New Roman" w:hAnsi="Times New Roman" w:cs="Times New Roman"/>
            </w:rPr>
          </w:rPrChange>
        </w:rPr>
        <w:t>considerably</w:t>
      </w:r>
      <w:ins w:id="34" w:author="Jake Orben" w:date="2013-12-05T16:58:00Z">
        <w:r w:rsidR="007D331B">
          <w:rPr>
            <w:rFonts w:ascii="Times New Roman" w:hAnsi="Times New Roman" w:cs="Times New Roman"/>
          </w:rPr>
          <w:t xml:space="preserve"> (</w:t>
        </w:r>
        <w:r w:rsidR="007D331B" w:rsidRPr="00BD0EC3">
          <w:rPr>
            <w:rFonts w:ascii="Times New Roman" w:eastAsia="Times New Roman" w:hAnsi="Times New Roman" w:cs="Times New Roman"/>
          </w:rPr>
          <w:t>Jongmin Gim</w:t>
        </w:r>
        <w:r w:rsidR="007D331B">
          <w:rPr>
            <w:rFonts w:ascii="Times New Roman" w:eastAsia="Times New Roman" w:hAnsi="Times New Roman" w:cs="Times New Roman"/>
          </w:rPr>
          <w:t>)</w:t>
        </w:r>
      </w:ins>
      <w:r w:rsidR="00C25D0C" w:rsidRPr="007D331B">
        <w:rPr>
          <w:rFonts w:ascii="Times New Roman" w:hAnsi="Times New Roman" w:cs="Times New Roman"/>
        </w:rPr>
        <w:t>.</w:t>
      </w:r>
    </w:p>
    <w:p w14:paraId="2DD64D12" w14:textId="77777777" w:rsidR="00B963E9" w:rsidRPr="00B60324" w:rsidRDefault="00B963E9" w:rsidP="00EB3AFD">
      <w:pPr>
        <w:jc w:val="both"/>
        <w:rPr>
          <w:ins w:id="35" w:author="Jake Orben" w:date="2013-12-04T18:28:00Z"/>
          <w:rFonts w:ascii="Times New Roman" w:hAnsi="Times New Roman" w:cs="Times New Roman"/>
          <w:rPrChange w:id="36" w:author="Jake Orben" w:date="2013-12-05T16:50:00Z">
            <w:rPr>
              <w:ins w:id="37" w:author="Jake Orben" w:date="2013-12-04T18:28:00Z"/>
              <w:rFonts w:ascii="Times New Roman" w:hAnsi="Times New Roman" w:cs="Times New Roman"/>
            </w:rPr>
          </w:rPrChange>
        </w:rPr>
      </w:pPr>
    </w:p>
    <w:p w14:paraId="3D89C180" w14:textId="68D12663" w:rsidR="00627DEA" w:rsidRPr="00B60324" w:rsidRDefault="00627DEA" w:rsidP="00D27DA9">
      <w:pPr>
        <w:jc w:val="center"/>
        <w:rPr>
          <w:ins w:id="38" w:author="Jake Orben" w:date="2013-12-04T18:28:00Z"/>
          <w:rFonts w:ascii="Times New Roman" w:hAnsi="Times New Roman" w:cs="Times New Roman"/>
          <w:rPrChange w:id="39" w:author="Jake Orben" w:date="2013-12-05T16:50:00Z">
            <w:rPr>
              <w:ins w:id="40" w:author="Jake Orben" w:date="2013-12-04T18:28:00Z"/>
              <w:rFonts w:ascii="Times New Roman" w:hAnsi="Times New Roman" w:cs="Times New Roman"/>
            </w:rPr>
          </w:rPrChange>
        </w:rPr>
      </w:pPr>
      <w:ins w:id="41" w:author="Jake Orben" w:date="2013-12-04T18:28:00Z">
        <w:r w:rsidRPr="00B60324">
          <w:rPr>
            <w:rFonts w:ascii="Times New Roman" w:hAnsi="Times New Roman" w:cs="Times New Roman"/>
            <w:rPrChange w:id="42" w:author="Jake Orben" w:date="2013-12-05T16:50:00Z">
              <w:rPr>
                <w:rFonts w:ascii="Times New Roman" w:hAnsi="Times New Roman" w:cs="Times New Roman"/>
              </w:rPr>
            </w:rPrChange>
          </w:rPr>
          <w:t>Platter Based Hard Drive</w:t>
        </w:r>
      </w:ins>
    </w:p>
    <w:p w14:paraId="010D62B4" w14:textId="3AB1EEFB" w:rsidR="00627DEA" w:rsidRDefault="00627DEA" w:rsidP="00D27DA9">
      <w:pPr>
        <w:jc w:val="center"/>
        <w:rPr>
          <w:ins w:id="43" w:author="Jake Orben" w:date="2013-12-05T17:21:00Z"/>
          <w:rFonts w:ascii="Times New Roman" w:hAnsi="Times New Roman" w:cs="Times New Roman"/>
        </w:rPr>
      </w:pPr>
      <w:r w:rsidRPr="00B60324">
        <w:rPr>
          <w:rFonts w:ascii="Times New Roman" w:hAnsi="Times New Roman" w:cs="Times New Roman"/>
          <w:noProof/>
        </w:rPr>
        <w:drawing>
          <wp:inline distT="0" distB="0" distL="0" distR="0" wp14:anchorId="01F105B1" wp14:editId="61E539A8">
            <wp:extent cx="4462004" cy="314212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485" cy="3142461"/>
                    </a:xfrm>
                    <a:prstGeom prst="rect">
                      <a:avLst/>
                    </a:prstGeom>
                    <a:noFill/>
                    <a:ln>
                      <a:noFill/>
                    </a:ln>
                  </pic:spPr>
                </pic:pic>
              </a:graphicData>
            </a:graphic>
          </wp:inline>
        </w:drawing>
      </w:r>
    </w:p>
    <w:p w14:paraId="518441F6" w14:textId="42A61728" w:rsidR="00267DE0" w:rsidRPr="00B60324" w:rsidRDefault="00267DE0" w:rsidP="00D27DA9">
      <w:pPr>
        <w:jc w:val="center"/>
        <w:rPr>
          <w:ins w:id="44" w:author="Jake Orben" w:date="2013-12-04T20:13:00Z"/>
          <w:rFonts w:ascii="Times New Roman" w:hAnsi="Times New Roman" w:cs="Times New Roman"/>
        </w:rPr>
      </w:pPr>
      <w:ins w:id="45" w:author="Jake Orben" w:date="2013-12-05T17:22:00Z">
        <w:r w:rsidRPr="00267DE0">
          <w:rPr>
            <w:rFonts w:ascii="Times New Roman" w:hAnsi="Times New Roman" w:cs="Times New Roman"/>
          </w:rPr>
          <w:t>http://www.oocities.org/ubshreenath/upworkshop1.htm</w:t>
        </w:r>
      </w:ins>
    </w:p>
    <w:p w14:paraId="63F9AE53" w14:textId="1C42096F" w:rsidR="007228C2" w:rsidRPr="00B60324" w:rsidRDefault="00B963E9" w:rsidP="006262C7">
      <w:pPr>
        <w:ind w:left="1440"/>
        <w:jc w:val="both"/>
        <w:rPr>
          <w:ins w:id="46" w:author="Jake Orben" w:date="2013-12-04T20:13:00Z"/>
          <w:rFonts w:ascii="Times New Roman" w:hAnsi="Times New Roman" w:cs="Times New Roman"/>
          <w:rPrChange w:id="47" w:author="Jake Orben" w:date="2013-12-05T16:50:00Z">
            <w:rPr>
              <w:ins w:id="48" w:author="Jake Orben" w:date="2013-12-04T20:13:00Z"/>
              <w:rFonts w:ascii="Times New Roman" w:hAnsi="Times New Roman" w:cs="Times New Roman"/>
            </w:rPr>
          </w:rPrChange>
        </w:rPr>
      </w:pPr>
      <w:ins w:id="49" w:author="Jake Orben" w:date="2013-12-04T20:18:00Z">
        <w:r w:rsidRPr="00B60324">
          <w:rPr>
            <w:rFonts w:ascii="Times New Roman" w:hAnsi="Times New Roman" w:cs="Times New Roman"/>
            <w:rPrChange w:id="50" w:author="Jake Orben" w:date="2013-12-05T16:50:00Z">
              <w:rPr>
                <w:rFonts w:ascii="Times New Roman" w:hAnsi="Times New Roman" w:cs="Times New Roman"/>
              </w:rPr>
            </w:rPrChange>
          </w:rPr>
          <w:t xml:space="preserve">This is a basic diagram of a platter hard drive, illustrating how the basic hard drive works.  The key </w:t>
        </w:r>
      </w:ins>
      <w:ins w:id="51" w:author="Jake Orben" w:date="2013-12-04T20:19:00Z">
        <w:r w:rsidRPr="00B60324">
          <w:rPr>
            <w:rFonts w:ascii="Times New Roman" w:hAnsi="Times New Roman" w:cs="Times New Roman"/>
            <w:rPrChange w:id="52" w:author="Jake Orben" w:date="2013-12-05T16:50:00Z">
              <w:rPr>
                <w:rFonts w:ascii="Times New Roman" w:hAnsi="Times New Roman" w:cs="Times New Roman"/>
              </w:rPr>
            </w:rPrChange>
          </w:rPr>
          <w:t>components</w:t>
        </w:r>
      </w:ins>
      <w:ins w:id="53" w:author="Jake Orben" w:date="2013-12-04T20:18:00Z">
        <w:r w:rsidRPr="00B60324">
          <w:rPr>
            <w:rFonts w:ascii="Times New Roman" w:hAnsi="Times New Roman" w:cs="Times New Roman"/>
            <w:rPrChange w:id="54" w:author="Jake Orben" w:date="2013-12-05T16:50:00Z">
              <w:rPr>
                <w:rFonts w:ascii="Times New Roman" w:hAnsi="Times New Roman" w:cs="Times New Roman"/>
              </w:rPr>
            </w:rPrChange>
          </w:rPr>
          <w:t xml:space="preserve"> discussed in this program are the actuator head and the platter</w:t>
        </w:r>
      </w:ins>
      <w:ins w:id="55" w:author="Jake Orben" w:date="2013-12-04T20:20:00Z">
        <w:r w:rsidRPr="00B60324">
          <w:rPr>
            <w:rFonts w:ascii="Times New Roman" w:hAnsi="Times New Roman" w:cs="Times New Roman"/>
            <w:rPrChange w:id="56" w:author="Jake Orben" w:date="2013-12-05T16:50:00Z">
              <w:rPr>
                <w:rFonts w:ascii="Times New Roman" w:hAnsi="Times New Roman" w:cs="Times New Roman"/>
              </w:rPr>
            </w:rPrChange>
          </w:rPr>
          <w:t>.</w:t>
        </w:r>
      </w:ins>
    </w:p>
    <w:p w14:paraId="7CA19A70" w14:textId="77777777" w:rsidR="007228C2" w:rsidRPr="00B60324" w:rsidRDefault="007228C2" w:rsidP="00D27DA9">
      <w:pPr>
        <w:jc w:val="center"/>
        <w:rPr>
          <w:rFonts w:ascii="Times New Roman" w:hAnsi="Times New Roman" w:cs="Times New Roman"/>
          <w:rPrChange w:id="57" w:author="Jake Orben" w:date="2013-12-05T16:50:00Z">
            <w:rPr>
              <w:rFonts w:ascii="Times New Roman" w:hAnsi="Times New Roman" w:cs="Times New Roman"/>
            </w:rPr>
          </w:rPrChange>
        </w:rPr>
      </w:pPr>
    </w:p>
    <w:p w14:paraId="74A76A27" w14:textId="71471C79" w:rsidR="00C25D0C" w:rsidRPr="00D43C9B" w:rsidRDefault="00C25D0C" w:rsidP="00EB3AFD">
      <w:pPr>
        <w:jc w:val="both"/>
        <w:rPr>
          <w:ins w:id="58" w:author="Jake Orben" w:date="2013-12-04T20:20:00Z"/>
          <w:rFonts w:ascii="Times New Roman" w:hAnsi="Times New Roman" w:cs="Times New Roman"/>
        </w:rPr>
      </w:pPr>
      <w:r w:rsidRPr="00B60324">
        <w:rPr>
          <w:rFonts w:ascii="Times New Roman" w:hAnsi="Times New Roman" w:cs="Times New Roman"/>
          <w:rPrChange w:id="59" w:author="Jake Orben" w:date="2013-12-05T16:50:00Z">
            <w:rPr>
              <w:rFonts w:ascii="Times New Roman" w:hAnsi="Times New Roman" w:cs="Times New Roman"/>
            </w:rPr>
          </w:rPrChange>
        </w:rPr>
        <w:tab/>
        <w:t>Solid state drives work</w:t>
      </w:r>
      <w:r w:rsidR="00927498" w:rsidRPr="00B60324">
        <w:rPr>
          <w:rFonts w:ascii="Times New Roman" w:hAnsi="Times New Roman" w:cs="Times New Roman"/>
          <w:rPrChange w:id="60" w:author="Jake Orben" w:date="2013-12-05T16:50:00Z">
            <w:rPr>
              <w:rFonts w:ascii="Times New Roman" w:hAnsi="Times New Roman" w:cs="Times New Roman"/>
            </w:rPr>
          </w:rPrChange>
        </w:rPr>
        <w:t xml:space="preserve"> using a series of </w:t>
      </w:r>
      <w:r w:rsidR="0048269C" w:rsidRPr="00B60324">
        <w:rPr>
          <w:rFonts w:ascii="Times New Roman" w:hAnsi="Times New Roman" w:cs="Times New Roman"/>
          <w:rPrChange w:id="61" w:author="Jake Orben" w:date="2013-12-05T16:50:00Z">
            <w:rPr>
              <w:rFonts w:ascii="Times New Roman" w:hAnsi="Times New Roman" w:cs="Times New Roman"/>
            </w:rPr>
          </w:rPrChange>
        </w:rPr>
        <w:t xml:space="preserve">transistors in </w:t>
      </w:r>
      <w:ins w:id="62" w:author="Jake Orben" w:date="2013-12-04T18:12:00Z">
        <w:r w:rsidR="007D2D69" w:rsidRPr="00B60324">
          <w:rPr>
            <w:rFonts w:ascii="Times New Roman" w:hAnsi="Times New Roman" w:cs="Times New Roman"/>
            <w:rPrChange w:id="63" w:author="Jake Orben" w:date="2013-12-05T16:50:00Z">
              <w:rPr>
                <w:rFonts w:ascii="Times New Roman" w:hAnsi="Times New Roman" w:cs="Times New Roman"/>
              </w:rPr>
            </w:rPrChange>
          </w:rPr>
          <w:t>a formations</w:t>
        </w:r>
      </w:ins>
      <w:r w:rsidR="0048269C" w:rsidRPr="00B60324">
        <w:rPr>
          <w:rFonts w:ascii="Times New Roman" w:hAnsi="Times New Roman" w:cs="Times New Roman"/>
          <w:rPrChange w:id="64" w:author="Jake Orben" w:date="2013-12-05T16:50:00Z">
            <w:rPr>
              <w:rFonts w:ascii="Times New Roman" w:hAnsi="Times New Roman" w:cs="Times New Roman"/>
            </w:rPr>
          </w:rPrChange>
        </w:rPr>
        <w:t xml:space="preserve"> of rows and columns</w:t>
      </w:r>
      <w:ins w:id="65" w:author="Jake Orben" w:date="2013-12-04T18:12:00Z">
        <w:r w:rsidR="007D2D69" w:rsidRPr="00B60324">
          <w:rPr>
            <w:rFonts w:ascii="Times New Roman" w:hAnsi="Times New Roman" w:cs="Times New Roman"/>
            <w:rPrChange w:id="66" w:author="Jake Orben" w:date="2013-12-05T16:50:00Z">
              <w:rPr>
                <w:rFonts w:ascii="Times New Roman" w:hAnsi="Times New Roman" w:cs="Times New Roman"/>
              </w:rPr>
            </w:rPrChange>
          </w:rPr>
          <w:t>, similar to a grid,</w:t>
        </w:r>
      </w:ins>
      <w:r w:rsidR="0048269C" w:rsidRPr="00B60324">
        <w:rPr>
          <w:rFonts w:ascii="Times New Roman" w:hAnsi="Times New Roman" w:cs="Times New Roman"/>
          <w:rPrChange w:id="67" w:author="Jake Orben" w:date="2013-12-05T16:50:00Z">
            <w:rPr>
              <w:rFonts w:ascii="Times New Roman" w:hAnsi="Times New Roman" w:cs="Times New Roman"/>
            </w:rPr>
          </w:rPrChange>
        </w:rPr>
        <w:t xml:space="preserve"> to represent the data being stored.  Each transistor represents a 1 or a 0, and all transistors are initialized at 1</w:t>
      </w:r>
      <w:r w:rsidR="008E3830" w:rsidRPr="00B60324">
        <w:rPr>
          <w:rFonts w:ascii="Times New Roman" w:hAnsi="Times New Roman" w:cs="Times New Roman"/>
          <w:rPrChange w:id="68" w:author="Jake Orben" w:date="2013-12-05T16:50:00Z">
            <w:rPr>
              <w:rFonts w:ascii="Times New Roman" w:hAnsi="Times New Roman" w:cs="Times New Roman"/>
            </w:rPr>
          </w:rPrChange>
        </w:rPr>
        <w:t>.  A read operation simply looks a</w:t>
      </w:r>
      <w:ins w:id="69" w:author="Jake Orben" w:date="2013-12-04T18:12:00Z">
        <w:r w:rsidR="007D2D69" w:rsidRPr="00B60324">
          <w:rPr>
            <w:rFonts w:ascii="Times New Roman" w:hAnsi="Times New Roman" w:cs="Times New Roman"/>
            <w:rPrChange w:id="70" w:author="Jake Orben" w:date="2013-12-05T16:50:00Z">
              <w:rPr>
                <w:rFonts w:ascii="Times New Roman" w:hAnsi="Times New Roman" w:cs="Times New Roman"/>
              </w:rPr>
            </w:rPrChange>
          </w:rPr>
          <w:t>t</w:t>
        </w:r>
      </w:ins>
      <w:r w:rsidR="008E3830" w:rsidRPr="00B60324">
        <w:rPr>
          <w:rFonts w:ascii="Times New Roman" w:hAnsi="Times New Roman" w:cs="Times New Roman"/>
          <w:rPrChange w:id="71" w:author="Jake Orben" w:date="2013-12-05T16:50:00Z">
            <w:rPr>
              <w:rFonts w:ascii="Times New Roman" w:hAnsi="Times New Roman" w:cs="Times New Roman"/>
            </w:rPr>
          </w:rPrChange>
        </w:rPr>
        <w:t xml:space="preserve"> given </w:t>
      </w:r>
      <w:r w:rsidR="008E3830" w:rsidRPr="00B60324">
        <w:rPr>
          <w:rFonts w:ascii="Times New Roman" w:hAnsi="Times New Roman" w:cs="Times New Roman"/>
          <w:rPrChange w:id="72" w:author="Jake Orben" w:date="2013-12-05T16:50:00Z">
            <w:rPr>
              <w:rFonts w:ascii="Times New Roman" w:hAnsi="Times New Roman" w:cs="Times New Roman"/>
            </w:rPr>
          </w:rPrChange>
        </w:rPr>
        <w:lastRenderedPageBreak/>
        <w:t>segment of transistors</w:t>
      </w:r>
      <w:ins w:id="73" w:author="Jake Orben" w:date="2013-12-04T18:13:00Z">
        <w:r w:rsidR="007D2D69" w:rsidRPr="00B60324">
          <w:rPr>
            <w:rFonts w:ascii="Times New Roman" w:hAnsi="Times New Roman" w:cs="Times New Roman"/>
            <w:rPrChange w:id="74" w:author="Jake Orben" w:date="2013-12-05T16:50:00Z">
              <w:rPr>
                <w:rFonts w:ascii="Times New Roman" w:hAnsi="Times New Roman" w:cs="Times New Roman"/>
              </w:rPr>
            </w:rPrChange>
          </w:rPr>
          <w:t xml:space="preserve"> in the grid</w:t>
        </w:r>
      </w:ins>
      <w:r w:rsidR="008E3830" w:rsidRPr="00B60324">
        <w:rPr>
          <w:rFonts w:ascii="Times New Roman" w:hAnsi="Times New Roman" w:cs="Times New Roman"/>
          <w:rPrChange w:id="75" w:author="Jake Orben" w:date="2013-12-05T16:50:00Z">
            <w:rPr>
              <w:rFonts w:ascii="Times New Roman" w:hAnsi="Times New Roman" w:cs="Times New Roman"/>
            </w:rPr>
          </w:rPrChange>
        </w:rPr>
        <w:t xml:space="preserve"> and interprets the binary data</w:t>
      </w:r>
      <w:r w:rsidR="0048269C" w:rsidRPr="00B60324">
        <w:rPr>
          <w:rFonts w:ascii="Times New Roman" w:hAnsi="Times New Roman" w:cs="Times New Roman"/>
          <w:rPrChange w:id="76" w:author="Jake Orben" w:date="2013-12-05T16:50:00Z">
            <w:rPr>
              <w:rFonts w:ascii="Times New Roman" w:hAnsi="Times New Roman" w:cs="Times New Roman"/>
            </w:rPr>
          </w:rPrChange>
        </w:rPr>
        <w:t xml:space="preserve">.  When a write operation is </w:t>
      </w:r>
      <w:r w:rsidR="008E3830" w:rsidRPr="00B60324">
        <w:rPr>
          <w:rFonts w:ascii="Times New Roman" w:hAnsi="Times New Roman" w:cs="Times New Roman"/>
          <w:rPrChange w:id="77" w:author="Jake Orben" w:date="2013-12-05T16:50:00Z">
            <w:rPr>
              <w:rFonts w:ascii="Times New Roman" w:hAnsi="Times New Roman" w:cs="Times New Roman"/>
            </w:rPr>
          </w:rPrChange>
        </w:rPr>
        <w:t>called, the CPU gives the data to the solid-state drive and the data is</w:t>
      </w:r>
      <w:ins w:id="78" w:author="Jake Orben" w:date="2013-12-04T18:13:00Z">
        <w:r w:rsidR="007D2D69" w:rsidRPr="00B60324">
          <w:rPr>
            <w:rFonts w:ascii="Times New Roman" w:hAnsi="Times New Roman" w:cs="Times New Roman"/>
            <w:rPrChange w:id="79" w:author="Jake Orben" w:date="2013-12-05T16:50:00Z">
              <w:rPr>
                <w:rFonts w:ascii="Times New Roman" w:hAnsi="Times New Roman" w:cs="Times New Roman"/>
              </w:rPr>
            </w:rPrChange>
          </w:rPr>
          <w:t xml:space="preserve"> then</w:t>
        </w:r>
      </w:ins>
      <w:r w:rsidR="008E3830" w:rsidRPr="00B60324">
        <w:rPr>
          <w:rFonts w:ascii="Times New Roman" w:hAnsi="Times New Roman" w:cs="Times New Roman"/>
          <w:rPrChange w:id="80" w:author="Jake Orben" w:date="2013-12-05T16:50:00Z">
            <w:rPr>
              <w:rFonts w:ascii="Times New Roman" w:hAnsi="Times New Roman" w:cs="Times New Roman"/>
            </w:rPr>
          </w:rPrChange>
        </w:rPr>
        <w:t xml:space="preserve"> stored</w:t>
      </w:r>
      <w:ins w:id="81" w:author="Jake Orben" w:date="2013-12-04T18:14:00Z">
        <w:r w:rsidR="007D2D69" w:rsidRPr="00B60324">
          <w:rPr>
            <w:rFonts w:ascii="Times New Roman" w:hAnsi="Times New Roman" w:cs="Times New Roman"/>
            <w:rPrChange w:id="82" w:author="Jake Orben" w:date="2013-12-05T16:50:00Z">
              <w:rPr>
                <w:rFonts w:ascii="Times New Roman" w:hAnsi="Times New Roman" w:cs="Times New Roman"/>
              </w:rPr>
            </w:rPrChange>
          </w:rPr>
          <w:t xml:space="preserve"> in binary form at an available segment of </w:t>
        </w:r>
      </w:ins>
      <w:ins w:id="83" w:author="Jake Orben" w:date="2013-12-04T18:16:00Z">
        <w:r w:rsidR="00C472EC" w:rsidRPr="00B60324">
          <w:rPr>
            <w:rFonts w:ascii="Times New Roman" w:hAnsi="Times New Roman" w:cs="Times New Roman"/>
            <w:rPrChange w:id="84" w:author="Jake Orben" w:date="2013-12-05T16:50:00Z">
              <w:rPr>
                <w:rFonts w:ascii="Times New Roman" w:hAnsi="Times New Roman" w:cs="Times New Roman"/>
              </w:rPr>
            </w:rPrChange>
          </w:rPr>
          <w:t>transistors</w:t>
        </w:r>
      </w:ins>
      <w:r w:rsidR="008E3830" w:rsidRPr="00B60324">
        <w:rPr>
          <w:rFonts w:ascii="Times New Roman" w:hAnsi="Times New Roman" w:cs="Times New Roman"/>
          <w:rPrChange w:id="85" w:author="Jake Orben" w:date="2013-12-05T16:50:00Z">
            <w:rPr>
              <w:rFonts w:ascii="Times New Roman" w:hAnsi="Times New Roman" w:cs="Times New Roman"/>
            </w:rPr>
          </w:rPrChange>
        </w:rPr>
        <w:t>.  An important factor to note is that solid-state drives do not need to be defragmented (in fact</w:t>
      </w:r>
      <w:ins w:id="86" w:author="Jake Orben" w:date="2013-12-04T18:14:00Z">
        <w:r w:rsidR="003E2762" w:rsidRPr="00B60324">
          <w:rPr>
            <w:rFonts w:ascii="Times New Roman" w:hAnsi="Times New Roman" w:cs="Times New Roman"/>
            <w:rPrChange w:id="87" w:author="Jake Orben" w:date="2013-12-05T16:50:00Z">
              <w:rPr>
                <w:rFonts w:ascii="Times New Roman" w:hAnsi="Times New Roman" w:cs="Times New Roman"/>
              </w:rPr>
            </w:rPrChange>
          </w:rPr>
          <w:t>,</w:t>
        </w:r>
      </w:ins>
      <w:r w:rsidR="008E3830" w:rsidRPr="00B60324">
        <w:rPr>
          <w:rFonts w:ascii="Times New Roman" w:hAnsi="Times New Roman" w:cs="Times New Roman"/>
          <w:rPrChange w:id="88" w:author="Jake Orben" w:date="2013-12-05T16:50:00Z">
            <w:rPr>
              <w:rFonts w:ascii="Times New Roman" w:hAnsi="Times New Roman" w:cs="Times New Roman"/>
            </w:rPr>
          </w:rPrChange>
        </w:rPr>
        <w:t xml:space="preserve"> defragmentation will lead to faster drive degradation, as it will cause unnecessary writes, a topic which will be covered later), as each transistor can be accessed directly, making data proximity irrelevant</w:t>
      </w:r>
      <w:ins w:id="89" w:author="Jake Orben" w:date="2013-12-05T16:50:00Z">
        <w:r w:rsidR="00D43C9B">
          <w:rPr>
            <w:rFonts w:ascii="Times New Roman" w:hAnsi="Times New Roman" w:cs="Times New Roman"/>
          </w:rPr>
          <w:t xml:space="preserve"> (</w:t>
        </w:r>
        <w:r w:rsidR="00D43C9B" w:rsidRPr="00BD0EC3">
          <w:rPr>
            <w:rFonts w:ascii="Times New Roman" w:eastAsia="Times New Roman" w:hAnsi="Times New Roman" w:cs="Times New Roman"/>
          </w:rPr>
          <w:t>Chun-Chieh Kuo</w:t>
        </w:r>
        <w:r w:rsidR="00D43C9B">
          <w:rPr>
            <w:rFonts w:ascii="Times New Roman" w:eastAsia="Times New Roman" w:hAnsi="Times New Roman" w:cs="Times New Roman"/>
          </w:rPr>
          <w:t>)</w:t>
        </w:r>
      </w:ins>
      <w:r w:rsidR="008E3830" w:rsidRPr="00D43C9B">
        <w:rPr>
          <w:rFonts w:ascii="Times New Roman" w:hAnsi="Times New Roman" w:cs="Times New Roman"/>
        </w:rPr>
        <w:t>.</w:t>
      </w:r>
    </w:p>
    <w:p w14:paraId="38B1487F" w14:textId="77777777" w:rsidR="006262C7" w:rsidRPr="00B60324" w:rsidRDefault="006262C7" w:rsidP="00EB3AFD">
      <w:pPr>
        <w:jc w:val="both"/>
        <w:rPr>
          <w:ins w:id="90" w:author="Jake Orben" w:date="2013-12-04T18:28:00Z"/>
          <w:rFonts w:ascii="Times New Roman" w:hAnsi="Times New Roman" w:cs="Times New Roman"/>
          <w:rPrChange w:id="91" w:author="Jake Orben" w:date="2013-12-05T16:50:00Z">
            <w:rPr>
              <w:ins w:id="92" w:author="Jake Orben" w:date="2013-12-04T18:28:00Z"/>
              <w:rFonts w:ascii="Times New Roman" w:hAnsi="Times New Roman" w:cs="Times New Roman"/>
            </w:rPr>
          </w:rPrChange>
        </w:rPr>
      </w:pPr>
    </w:p>
    <w:p w14:paraId="6C21133C" w14:textId="69B1D0B3" w:rsidR="004F3445" w:rsidRPr="00B60324" w:rsidRDefault="004F3445" w:rsidP="00D27DA9">
      <w:pPr>
        <w:jc w:val="center"/>
        <w:rPr>
          <w:ins w:id="93" w:author="Jake Orben" w:date="2013-12-04T18:30:00Z"/>
          <w:rFonts w:ascii="Times New Roman" w:hAnsi="Times New Roman" w:cs="Times New Roman"/>
          <w:rPrChange w:id="94" w:author="Jake Orben" w:date="2013-12-05T16:50:00Z">
            <w:rPr>
              <w:ins w:id="95" w:author="Jake Orben" w:date="2013-12-04T18:30:00Z"/>
              <w:rFonts w:ascii="Times New Roman" w:hAnsi="Times New Roman" w:cs="Times New Roman"/>
            </w:rPr>
          </w:rPrChange>
        </w:rPr>
      </w:pPr>
      <w:ins w:id="96" w:author="Jake Orben" w:date="2013-12-04T18:30:00Z">
        <w:r w:rsidRPr="00B60324">
          <w:rPr>
            <w:rFonts w:ascii="Times New Roman" w:hAnsi="Times New Roman" w:cs="Times New Roman"/>
            <w:rPrChange w:id="97" w:author="Jake Orben" w:date="2013-12-05T16:50:00Z">
              <w:rPr>
                <w:rFonts w:ascii="Times New Roman" w:hAnsi="Times New Roman" w:cs="Times New Roman"/>
              </w:rPr>
            </w:rPrChange>
          </w:rPr>
          <w:t>Solid State Disk</w:t>
        </w:r>
      </w:ins>
    </w:p>
    <w:p w14:paraId="2A6B192E" w14:textId="32C2BE33" w:rsidR="004F3445" w:rsidRDefault="004F3445" w:rsidP="00D27DA9">
      <w:pPr>
        <w:jc w:val="center"/>
        <w:rPr>
          <w:ins w:id="98" w:author="Jake Orben" w:date="2013-12-05T17:22:00Z"/>
          <w:rFonts w:ascii="Times New Roman" w:hAnsi="Times New Roman" w:cs="Times New Roman"/>
        </w:rPr>
      </w:pPr>
      <w:r w:rsidRPr="00B60324">
        <w:rPr>
          <w:rFonts w:ascii="Times New Roman" w:hAnsi="Times New Roman" w:cs="Times New Roman"/>
          <w:noProof/>
        </w:rPr>
        <w:drawing>
          <wp:inline distT="0" distB="0" distL="0" distR="0" wp14:anchorId="4FCF9DA6" wp14:editId="264BE77F">
            <wp:extent cx="4458443" cy="2362844"/>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835" cy="2363582"/>
                    </a:xfrm>
                    <a:prstGeom prst="rect">
                      <a:avLst/>
                    </a:prstGeom>
                    <a:noFill/>
                    <a:ln>
                      <a:noFill/>
                    </a:ln>
                  </pic:spPr>
                </pic:pic>
              </a:graphicData>
            </a:graphic>
          </wp:inline>
        </w:drawing>
      </w:r>
    </w:p>
    <w:p w14:paraId="78D31F49" w14:textId="2B5E588D" w:rsidR="00267DE0" w:rsidRDefault="00267DE0" w:rsidP="00D27DA9">
      <w:pPr>
        <w:jc w:val="center"/>
        <w:rPr>
          <w:ins w:id="99" w:author="Jake Orben" w:date="2013-12-05T17:23:00Z"/>
          <w:rFonts w:ascii="Times New Roman" w:hAnsi="Times New Roman" w:cs="Times New Roman"/>
        </w:rPr>
      </w:pPr>
      <w:ins w:id="100" w:author="Jake Orben" w:date="2013-12-05T17:23:00Z">
        <w:r>
          <w:rPr>
            <w:rFonts w:ascii="Times New Roman" w:hAnsi="Times New Roman" w:cs="Times New Roman"/>
          </w:rPr>
          <w:fldChar w:fldCharType="begin"/>
        </w:r>
        <w:r>
          <w:rPr>
            <w:rFonts w:ascii="Times New Roman" w:hAnsi="Times New Roman" w:cs="Times New Roman"/>
          </w:rPr>
          <w:instrText xml:space="preserve"> HYPERLINK "</w:instrText>
        </w:r>
        <w:r w:rsidRPr="00267DE0">
          <w:rPr>
            <w:rFonts w:ascii="Times New Roman" w:hAnsi="Times New Roman" w:cs="Times New Roman"/>
          </w:rPr>
          <w:instrText>http://archive.benchmarkreviews.com/images/reviews/storage/MSD-SATA3025/Mtron_MOBI_MSD-SATA3025_06.jpg</w:instrText>
        </w:r>
        <w:r>
          <w:rPr>
            <w:rFonts w:ascii="Times New Roman" w:hAnsi="Times New Roman" w:cs="Times New Roman"/>
          </w:rPr>
          <w:instrText xml:space="preserve">" </w:instrText>
        </w:r>
        <w:r>
          <w:rPr>
            <w:rFonts w:ascii="Times New Roman" w:hAnsi="Times New Roman" w:cs="Times New Roman"/>
          </w:rPr>
          <w:fldChar w:fldCharType="separate"/>
        </w:r>
        <w:r w:rsidRPr="00B2510C">
          <w:rPr>
            <w:rStyle w:val="Hyperlink"/>
            <w:rFonts w:ascii="Times New Roman" w:hAnsi="Times New Roman" w:cs="Times New Roman"/>
          </w:rPr>
          <w:t>http://archive.benchmarkreviews.com/images/reviews/storage/MSD-SATA3025/Mtron_MOBI_MSD-SATA3025_06.jpg</w:t>
        </w:r>
        <w:r>
          <w:rPr>
            <w:rFonts w:ascii="Times New Roman" w:hAnsi="Times New Roman" w:cs="Times New Roman"/>
          </w:rPr>
          <w:fldChar w:fldCharType="end"/>
        </w:r>
      </w:ins>
    </w:p>
    <w:p w14:paraId="2A13C1DE" w14:textId="77777777" w:rsidR="00267DE0" w:rsidRPr="00B60324" w:rsidRDefault="00267DE0" w:rsidP="00D27DA9">
      <w:pPr>
        <w:jc w:val="center"/>
        <w:rPr>
          <w:ins w:id="101" w:author="Jake Orben" w:date="2013-12-04T20:20:00Z"/>
          <w:rFonts w:ascii="Times New Roman" w:hAnsi="Times New Roman" w:cs="Times New Roman"/>
        </w:rPr>
      </w:pPr>
    </w:p>
    <w:p w14:paraId="04370017" w14:textId="14B7C4CD" w:rsidR="006262C7" w:rsidRPr="00B60324" w:rsidRDefault="006262C7" w:rsidP="00F965E4">
      <w:pPr>
        <w:ind w:left="1440"/>
        <w:rPr>
          <w:ins w:id="102" w:author="Jake Orben" w:date="2013-12-04T20:20:00Z"/>
          <w:rFonts w:ascii="Times New Roman" w:hAnsi="Times New Roman" w:cs="Times New Roman"/>
          <w:rPrChange w:id="103" w:author="Jake Orben" w:date="2013-12-05T16:50:00Z">
            <w:rPr>
              <w:ins w:id="104" w:author="Jake Orben" w:date="2013-12-04T20:20:00Z"/>
              <w:rFonts w:ascii="Times New Roman" w:hAnsi="Times New Roman" w:cs="Times New Roman"/>
            </w:rPr>
          </w:rPrChange>
        </w:rPr>
      </w:pPr>
      <w:ins w:id="105" w:author="Jake Orben" w:date="2013-12-04T20:20:00Z">
        <w:r w:rsidRPr="00B60324">
          <w:rPr>
            <w:rFonts w:ascii="Times New Roman" w:hAnsi="Times New Roman" w:cs="Times New Roman"/>
            <w:rPrChange w:id="106" w:author="Jake Orben" w:date="2013-12-05T16:50:00Z">
              <w:rPr>
                <w:rFonts w:ascii="Times New Roman" w:hAnsi="Times New Roman" w:cs="Times New Roman"/>
              </w:rPr>
            </w:rPrChange>
          </w:rPr>
          <w:t xml:space="preserve">This is a basic illustration of a </w:t>
        </w:r>
      </w:ins>
      <w:ins w:id="107" w:author="Jake Orben" w:date="2013-12-04T20:22:00Z">
        <w:r w:rsidRPr="00B60324">
          <w:rPr>
            <w:rFonts w:ascii="Times New Roman" w:hAnsi="Times New Roman" w:cs="Times New Roman"/>
            <w:rPrChange w:id="108" w:author="Jake Orben" w:date="2013-12-05T16:50:00Z">
              <w:rPr>
                <w:rFonts w:ascii="Times New Roman" w:hAnsi="Times New Roman" w:cs="Times New Roman"/>
              </w:rPr>
            </w:rPrChange>
          </w:rPr>
          <w:t>solid-state</w:t>
        </w:r>
      </w:ins>
      <w:ins w:id="109" w:author="Jake Orben" w:date="2013-12-04T20:20:00Z">
        <w:r w:rsidRPr="00B60324">
          <w:rPr>
            <w:rFonts w:ascii="Times New Roman" w:hAnsi="Times New Roman" w:cs="Times New Roman"/>
            <w:rPrChange w:id="110" w:author="Jake Orben" w:date="2013-12-05T16:50:00Z">
              <w:rPr>
                <w:rFonts w:ascii="Times New Roman" w:hAnsi="Times New Roman" w:cs="Times New Roman"/>
              </w:rPr>
            </w:rPrChange>
          </w:rPr>
          <w:t xml:space="preserve"> drive.  The flash memory is the key </w:t>
        </w:r>
      </w:ins>
      <w:ins w:id="111" w:author="Jake Orben" w:date="2013-12-04T20:21:00Z">
        <w:r w:rsidRPr="00B60324">
          <w:rPr>
            <w:rFonts w:ascii="Times New Roman" w:hAnsi="Times New Roman" w:cs="Times New Roman"/>
            <w:rPrChange w:id="112" w:author="Jake Orben" w:date="2013-12-05T16:50:00Z">
              <w:rPr>
                <w:rFonts w:ascii="Times New Roman" w:hAnsi="Times New Roman" w:cs="Times New Roman"/>
              </w:rPr>
            </w:rPrChange>
          </w:rPr>
          <w:t>component discussed</w:t>
        </w:r>
      </w:ins>
      <w:ins w:id="113" w:author="Jake Orben" w:date="2013-12-04T20:22:00Z">
        <w:r w:rsidRPr="00B60324">
          <w:rPr>
            <w:rFonts w:ascii="Times New Roman" w:hAnsi="Times New Roman" w:cs="Times New Roman"/>
            <w:rPrChange w:id="114" w:author="Jake Orben" w:date="2013-12-05T16:50:00Z">
              <w:rPr>
                <w:rFonts w:ascii="Times New Roman" w:hAnsi="Times New Roman" w:cs="Times New Roman"/>
              </w:rPr>
            </w:rPrChange>
          </w:rPr>
          <w:t xml:space="preserve">.  This diagram also illustrates the processor used by the drive to process </w:t>
        </w:r>
      </w:ins>
      <w:ins w:id="115" w:author="Jake Orben" w:date="2013-12-04T20:26:00Z">
        <w:r w:rsidRPr="00B60324">
          <w:rPr>
            <w:rFonts w:ascii="Times New Roman" w:hAnsi="Times New Roman" w:cs="Times New Roman"/>
            <w:rPrChange w:id="116" w:author="Jake Orben" w:date="2013-12-05T16:50:00Z">
              <w:rPr>
                <w:rFonts w:ascii="Times New Roman" w:hAnsi="Times New Roman" w:cs="Times New Roman"/>
              </w:rPr>
            </w:rPrChange>
          </w:rPr>
          <w:t>incoming</w:t>
        </w:r>
      </w:ins>
      <w:ins w:id="117" w:author="Jake Orben" w:date="2013-12-04T20:22:00Z">
        <w:r w:rsidRPr="00B60324">
          <w:rPr>
            <w:rFonts w:ascii="Times New Roman" w:hAnsi="Times New Roman" w:cs="Times New Roman"/>
            <w:rPrChange w:id="118" w:author="Jake Orben" w:date="2013-12-05T16:50:00Z">
              <w:rPr>
                <w:rFonts w:ascii="Times New Roman" w:hAnsi="Times New Roman" w:cs="Times New Roman"/>
              </w:rPr>
            </w:rPrChange>
          </w:rPr>
          <w:t xml:space="preserve"> </w:t>
        </w:r>
      </w:ins>
      <w:ins w:id="119" w:author="Jake Orben" w:date="2013-12-04T20:26:00Z">
        <w:r w:rsidRPr="00B60324">
          <w:rPr>
            <w:rFonts w:ascii="Times New Roman" w:hAnsi="Times New Roman" w:cs="Times New Roman"/>
            <w:rPrChange w:id="120" w:author="Jake Orben" w:date="2013-12-05T16:50:00Z">
              <w:rPr>
                <w:rFonts w:ascii="Times New Roman" w:hAnsi="Times New Roman" w:cs="Times New Roman"/>
              </w:rPr>
            </w:rPrChange>
          </w:rPr>
          <w:t>and outgoing data.</w:t>
        </w:r>
      </w:ins>
    </w:p>
    <w:p w14:paraId="4D0B1E90" w14:textId="77777777" w:rsidR="006262C7" w:rsidRPr="00B60324" w:rsidRDefault="006262C7" w:rsidP="00F965E4">
      <w:pPr>
        <w:rPr>
          <w:ins w:id="121" w:author="Jake Orben" w:date="2013-12-04T18:28:00Z"/>
          <w:rFonts w:ascii="Times New Roman" w:hAnsi="Times New Roman" w:cs="Times New Roman"/>
          <w:rPrChange w:id="122" w:author="Jake Orben" w:date="2013-12-05T16:50:00Z">
            <w:rPr>
              <w:ins w:id="123" w:author="Jake Orben" w:date="2013-12-04T18:28:00Z"/>
              <w:rFonts w:ascii="Times New Roman" w:hAnsi="Times New Roman" w:cs="Times New Roman"/>
            </w:rPr>
          </w:rPrChange>
        </w:rPr>
      </w:pPr>
    </w:p>
    <w:p w14:paraId="4BEBDFE7" w14:textId="77777777" w:rsidR="004F3445" w:rsidRPr="00B60324" w:rsidRDefault="004F3445" w:rsidP="00EB3AFD">
      <w:pPr>
        <w:jc w:val="both"/>
        <w:rPr>
          <w:rFonts w:ascii="Times New Roman" w:hAnsi="Times New Roman" w:cs="Times New Roman"/>
          <w:rPrChange w:id="124" w:author="Jake Orben" w:date="2013-12-05T16:50:00Z">
            <w:rPr>
              <w:rFonts w:ascii="Times New Roman" w:hAnsi="Times New Roman" w:cs="Times New Roman"/>
            </w:rPr>
          </w:rPrChange>
        </w:rPr>
      </w:pPr>
    </w:p>
    <w:p w14:paraId="1A36CCF1" w14:textId="32234B7B" w:rsidR="00E00EF3" w:rsidRPr="007D331B" w:rsidRDefault="00BA24BF" w:rsidP="00EB3AFD">
      <w:pPr>
        <w:jc w:val="both"/>
        <w:rPr>
          <w:rFonts w:ascii="Times New Roman" w:hAnsi="Times New Roman" w:cs="Times New Roman"/>
        </w:rPr>
      </w:pPr>
      <w:r w:rsidRPr="00B60324">
        <w:rPr>
          <w:rFonts w:ascii="Times New Roman" w:hAnsi="Times New Roman" w:cs="Times New Roman"/>
          <w:rPrChange w:id="125" w:author="Jake Orben" w:date="2013-12-05T16:50:00Z">
            <w:rPr>
              <w:rFonts w:ascii="Times New Roman" w:hAnsi="Times New Roman" w:cs="Times New Roman"/>
            </w:rPr>
          </w:rPrChange>
        </w:rPr>
        <w:tab/>
      </w:r>
      <w:r w:rsidR="00E00EF3" w:rsidRPr="00B60324">
        <w:rPr>
          <w:rFonts w:ascii="Times New Roman" w:hAnsi="Times New Roman" w:cs="Times New Roman"/>
          <w:rPrChange w:id="126" w:author="Jake Orben" w:date="2013-12-05T16:50:00Z">
            <w:rPr>
              <w:rFonts w:ascii="Times New Roman" w:hAnsi="Times New Roman" w:cs="Times New Roman"/>
            </w:rPr>
          </w:rPrChange>
        </w:rPr>
        <w:t>One advantage of platter drives is cost.  The price per gigabyte on a modern disk drive is around $0.05.  By contrast, the cheapest solid state drives cost $0.60</w:t>
      </w:r>
      <w:r w:rsidR="00FB405D" w:rsidRPr="00B60324">
        <w:rPr>
          <w:rFonts w:ascii="Times New Roman" w:hAnsi="Times New Roman" w:cs="Times New Roman"/>
          <w:rPrChange w:id="127" w:author="Jake Orben" w:date="2013-12-05T16:50:00Z">
            <w:rPr>
              <w:rFonts w:ascii="Times New Roman" w:hAnsi="Times New Roman" w:cs="Times New Roman"/>
            </w:rPr>
          </w:rPrChange>
        </w:rPr>
        <w:t xml:space="preserve"> per gigabyte</w:t>
      </w:r>
      <w:r w:rsidR="00C80A66" w:rsidRPr="00B60324">
        <w:rPr>
          <w:rFonts w:ascii="Times New Roman" w:hAnsi="Times New Roman" w:cs="Times New Roman"/>
          <w:rPrChange w:id="128" w:author="Jake Orben" w:date="2013-12-05T16:50:00Z">
            <w:rPr>
              <w:rFonts w:ascii="Times New Roman" w:hAnsi="Times New Roman" w:cs="Times New Roman"/>
            </w:rPr>
          </w:rPrChange>
        </w:rPr>
        <w:t>, however, it should be noted that with the growing demand for solid state drives, the cost to produce such drives continues to drop as solid state drives become produced in greater volume</w:t>
      </w:r>
      <w:r w:rsidR="00FB405D" w:rsidRPr="00B60324">
        <w:rPr>
          <w:rFonts w:ascii="Times New Roman" w:hAnsi="Times New Roman" w:cs="Times New Roman"/>
          <w:rPrChange w:id="129" w:author="Jake Orben" w:date="2013-12-05T16:50:00Z">
            <w:rPr>
              <w:rFonts w:ascii="Times New Roman" w:hAnsi="Times New Roman" w:cs="Times New Roman"/>
            </w:rPr>
          </w:rPrChange>
        </w:rPr>
        <w:t>.  The cost advantage of platter drives at the moment makes them ideal</w:t>
      </w:r>
      <w:r w:rsidR="00463757" w:rsidRPr="00B60324">
        <w:rPr>
          <w:rFonts w:ascii="Times New Roman" w:hAnsi="Times New Roman" w:cs="Times New Roman"/>
          <w:rPrChange w:id="130" w:author="Jake Orben" w:date="2013-12-05T16:50:00Z">
            <w:rPr>
              <w:rFonts w:ascii="Times New Roman" w:hAnsi="Times New Roman" w:cs="Times New Roman"/>
            </w:rPr>
          </w:rPrChange>
        </w:rPr>
        <w:t xml:space="preserve"> for the use of backing up data from a large system.  Solid state drives</w:t>
      </w:r>
      <w:ins w:id="131" w:author="Jake Orben" w:date="2013-12-04T18:15:00Z">
        <w:r w:rsidR="0000179B" w:rsidRPr="00B60324">
          <w:rPr>
            <w:rFonts w:ascii="Times New Roman" w:hAnsi="Times New Roman" w:cs="Times New Roman"/>
            <w:rPrChange w:id="132" w:author="Jake Orben" w:date="2013-12-05T16:50:00Z">
              <w:rPr>
                <w:rFonts w:ascii="Times New Roman" w:hAnsi="Times New Roman" w:cs="Times New Roman"/>
              </w:rPr>
            </w:rPrChange>
          </w:rPr>
          <w:t>,</w:t>
        </w:r>
      </w:ins>
      <w:r w:rsidR="00463757" w:rsidRPr="00B60324">
        <w:rPr>
          <w:rFonts w:ascii="Times New Roman" w:hAnsi="Times New Roman" w:cs="Times New Roman"/>
          <w:rPrChange w:id="133" w:author="Jake Orben" w:date="2013-12-05T16:50:00Z">
            <w:rPr>
              <w:rFonts w:ascii="Times New Roman" w:hAnsi="Times New Roman" w:cs="Times New Roman"/>
            </w:rPr>
          </w:rPrChange>
        </w:rPr>
        <w:t xml:space="preserve"> however</w:t>
      </w:r>
      <w:ins w:id="134" w:author="Jake Orben" w:date="2013-12-04T18:15:00Z">
        <w:r w:rsidR="0000179B" w:rsidRPr="00B60324">
          <w:rPr>
            <w:rFonts w:ascii="Times New Roman" w:hAnsi="Times New Roman" w:cs="Times New Roman"/>
            <w:rPrChange w:id="135" w:author="Jake Orben" w:date="2013-12-05T16:50:00Z">
              <w:rPr>
                <w:rFonts w:ascii="Times New Roman" w:hAnsi="Times New Roman" w:cs="Times New Roman"/>
              </w:rPr>
            </w:rPrChange>
          </w:rPr>
          <w:t>,</w:t>
        </w:r>
      </w:ins>
      <w:r w:rsidR="00463757" w:rsidRPr="00B60324">
        <w:rPr>
          <w:rFonts w:ascii="Times New Roman" w:hAnsi="Times New Roman" w:cs="Times New Roman"/>
          <w:rPrChange w:id="136" w:author="Jake Orben" w:date="2013-12-05T16:50:00Z">
            <w:rPr>
              <w:rFonts w:ascii="Times New Roman" w:hAnsi="Times New Roman" w:cs="Times New Roman"/>
            </w:rPr>
          </w:rPrChange>
        </w:rPr>
        <w:t xml:space="preserve"> are more useful when dealing with personal computing or computing on a server, as they allow for faster read and write time.  This is due to the fact that solid state drives have the ability to access a given part of memory directly, where as a platter drive must search with the head sequentially until the requested piece of data is located</w:t>
      </w:r>
      <w:ins w:id="137" w:author="Jake Orben" w:date="2013-12-05T17:00:00Z">
        <w:r w:rsidR="00E3002A">
          <w:rPr>
            <w:rFonts w:ascii="Times New Roman" w:hAnsi="Times New Roman" w:cs="Times New Roman"/>
          </w:rPr>
          <w:t xml:space="preserve"> </w:t>
        </w:r>
      </w:ins>
      <w:ins w:id="138" w:author="Jake Orben" w:date="2013-12-05T16:58:00Z">
        <w:r w:rsidR="007D331B">
          <w:rPr>
            <w:rFonts w:ascii="Times New Roman" w:hAnsi="Times New Roman" w:cs="Times New Roman"/>
          </w:rPr>
          <w:t>(www.newegg.com)</w:t>
        </w:r>
      </w:ins>
      <w:r w:rsidR="00463757" w:rsidRPr="007D331B">
        <w:rPr>
          <w:rFonts w:ascii="Times New Roman" w:hAnsi="Times New Roman" w:cs="Times New Roman"/>
        </w:rPr>
        <w:t>.</w:t>
      </w:r>
    </w:p>
    <w:p w14:paraId="3E9DA782" w14:textId="7F9613E2" w:rsidR="00FB405D" w:rsidRPr="007D331B" w:rsidRDefault="00FB405D" w:rsidP="00EB3AFD">
      <w:pPr>
        <w:jc w:val="both"/>
        <w:rPr>
          <w:rFonts w:ascii="Times New Roman" w:hAnsi="Times New Roman" w:cs="Times New Roman"/>
        </w:rPr>
      </w:pPr>
      <w:r w:rsidRPr="00B60324">
        <w:rPr>
          <w:rFonts w:ascii="Times New Roman" w:hAnsi="Times New Roman" w:cs="Times New Roman"/>
          <w:rPrChange w:id="139" w:author="Jake Orben" w:date="2013-12-05T16:50:00Z">
            <w:rPr>
              <w:rFonts w:ascii="Times New Roman" w:hAnsi="Times New Roman" w:cs="Times New Roman"/>
            </w:rPr>
          </w:rPrChange>
        </w:rPr>
        <w:tab/>
        <w:t xml:space="preserve">Device longevity is another factor to take into account when dealing with various different types of secondary storage.  The average lifespan of a </w:t>
      </w:r>
      <w:ins w:id="140" w:author="Deborah Knox" w:date="2013-12-03T20:23:00Z">
        <w:r w:rsidR="006C1CCE" w:rsidRPr="00B60324">
          <w:rPr>
            <w:rFonts w:ascii="Times New Roman" w:hAnsi="Times New Roman" w:cs="Times New Roman"/>
            <w:rPrChange w:id="141" w:author="Jake Orben" w:date="2013-12-05T16:50:00Z">
              <w:rPr>
                <w:rFonts w:ascii="Times New Roman" w:hAnsi="Times New Roman" w:cs="Times New Roman"/>
              </w:rPr>
            </w:rPrChange>
          </w:rPr>
          <w:t>disk-</w:t>
        </w:r>
      </w:ins>
      <w:r w:rsidRPr="00B60324">
        <w:rPr>
          <w:rFonts w:ascii="Times New Roman" w:hAnsi="Times New Roman" w:cs="Times New Roman"/>
          <w:rPrChange w:id="142" w:author="Jake Orben" w:date="2013-12-05T16:50:00Z">
            <w:rPr>
              <w:rFonts w:ascii="Times New Roman" w:hAnsi="Times New Roman" w:cs="Times New Roman"/>
            </w:rPr>
          </w:rPrChange>
        </w:rPr>
        <w:t>based hard drive ranges from five to seven years, depending on usage.  However, there are other reasons for platter drives to fail, one such reason being movement or vibration</w:t>
      </w:r>
      <w:ins w:id="143" w:author="Jake Orben" w:date="2013-12-04T18:16:00Z">
        <w:r w:rsidR="00C472EC" w:rsidRPr="00B60324">
          <w:rPr>
            <w:rFonts w:ascii="Times New Roman" w:hAnsi="Times New Roman" w:cs="Times New Roman"/>
            <w:rPrChange w:id="144" w:author="Jake Orben" w:date="2013-12-05T16:50:00Z">
              <w:rPr>
                <w:rFonts w:ascii="Times New Roman" w:hAnsi="Times New Roman" w:cs="Times New Roman"/>
              </w:rPr>
            </w:rPrChange>
          </w:rPr>
          <w:t>.</w:t>
        </w:r>
      </w:ins>
      <w:r w:rsidRPr="00B60324">
        <w:rPr>
          <w:rFonts w:ascii="Times New Roman" w:hAnsi="Times New Roman" w:cs="Times New Roman"/>
          <w:rPrChange w:id="145" w:author="Jake Orben" w:date="2013-12-05T16:50:00Z">
            <w:rPr>
              <w:rFonts w:ascii="Times New Roman" w:hAnsi="Times New Roman" w:cs="Times New Roman"/>
            </w:rPr>
          </w:rPrChange>
        </w:rPr>
        <w:t xml:space="preserve"> </w:t>
      </w:r>
      <w:ins w:id="146" w:author="Jake Orben" w:date="2013-12-04T18:15:00Z">
        <w:r w:rsidR="00C472EC" w:rsidRPr="00B60324">
          <w:rPr>
            <w:rFonts w:ascii="Times New Roman" w:hAnsi="Times New Roman" w:cs="Times New Roman"/>
            <w:rPrChange w:id="147" w:author="Jake Orben" w:date="2013-12-05T16:50:00Z">
              <w:rPr>
                <w:rFonts w:ascii="Times New Roman" w:hAnsi="Times New Roman" w:cs="Times New Roman"/>
              </w:rPr>
            </w:rPrChange>
          </w:rPr>
          <w:t>S</w:t>
        </w:r>
      </w:ins>
      <w:r w:rsidRPr="00B60324">
        <w:rPr>
          <w:rFonts w:ascii="Times New Roman" w:hAnsi="Times New Roman" w:cs="Times New Roman"/>
          <w:rPrChange w:id="148" w:author="Jake Orben" w:date="2013-12-05T16:50:00Z">
            <w:rPr>
              <w:rFonts w:ascii="Times New Roman" w:hAnsi="Times New Roman" w:cs="Times New Roman"/>
            </w:rPr>
          </w:rPrChange>
        </w:rPr>
        <w:t>uch occurrences can cause the head of the reader to scratch a platter leading to a loss of data and ofte</w:t>
      </w:r>
      <w:r w:rsidR="00600BF1" w:rsidRPr="00B60324">
        <w:rPr>
          <w:rFonts w:ascii="Times New Roman" w:hAnsi="Times New Roman" w:cs="Times New Roman"/>
          <w:rPrChange w:id="149" w:author="Jake Orben" w:date="2013-12-05T16:50:00Z">
            <w:rPr>
              <w:rFonts w:ascii="Times New Roman" w:hAnsi="Times New Roman" w:cs="Times New Roman"/>
            </w:rPr>
          </w:rPrChange>
        </w:rPr>
        <w:t>n drive failure</w:t>
      </w:r>
      <w:r w:rsidRPr="00B60324">
        <w:rPr>
          <w:rFonts w:ascii="Times New Roman" w:hAnsi="Times New Roman" w:cs="Times New Roman"/>
          <w:rPrChange w:id="150" w:author="Jake Orben" w:date="2013-12-05T16:50:00Z">
            <w:rPr>
              <w:rFonts w:ascii="Times New Roman" w:hAnsi="Times New Roman" w:cs="Times New Roman"/>
            </w:rPr>
          </w:rPrChange>
        </w:rPr>
        <w:t>.  By contrast</w:t>
      </w:r>
      <w:r w:rsidR="00600BF1" w:rsidRPr="00B60324">
        <w:rPr>
          <w:rFonts w:ascii="Times New Roman" w:hAnsi="Times New Roman" w:cs="Times New Roman"/>
          <w:rPrChange w:id="151" w:author="Jake Orben" w:date="2013-12-05T16:50:00Z">
            <w:rPr>
              <w:rFonts w:ascii="Times New Roman" w:hAnsi="Times New Roman" w:cs="Times New Roman"/>
            </w:rPr>
          </w:rPrChange>
        </w:rPr>
        <w:t xml:space="preserve">, </w:t>
      </w:r>
      <w:r w:rsidR="008D1798" w:rsidRPr="00B60324">
        <w:rPr>
          <w:rFonts w:ascii="Times New Roman" w:hAnsi="Times New Roman" w:cs="Times New Roman"/>
          <w:rPrChange w:id="152" w:author="Jake Orben" w:date="2013-12-05T16:50:00Z">
            <w:rPr>
              <w:rFonts w:ascii="Times New Roman" w:hAnsi="Times New Roman" w:cs="Times New Roman"/>
            </w:rPr>
          </w:rPrChange>
        </w:rPr>
        <w:t>solid-state</w:t>
      </w:r>
      <w:r w:rsidR="00600BF1" w:rsidRPr="00B60324">
        <w:rPr>
          <w:rFonts w:ascii="Times New Roman" w:hAnsi="Times New Roman" w:cs="Times New Roman"/>
          <w:rPrChange w:id="153" w:author="Jake Orben" w:date="2013-12-05T16:50:00Z">
            <w:rPr>
              <w:rFonts w:ascii="Times New Roman" w:hAnsi="Times New Roman" w:cs="Times New Roman"/>
            </w:rPr>
          </w:rPrChange>
        </w:rPr>
        <w:t xml:space="preserve"> drive</w:t>
      </w:r>
      <w:ins w:id="154" w:author="Jake Orben" w:date="2013-12-04T18:25:00Z">
        <w:r w:rsidR="000D76D1" w:rsidRPr="00B60324">
          <w:rPr>
            <w:rFonts w:ascii="Times New Roman" w:hAnsi="Times New Roman" w:cs="Times New Roman"/>
            <w:rPrChange w:id="155" w:author="Jake Orben" w:date="2013-12-05T16:50:00Z">
              <w:rPr>
                <w:rFonts w:ascii="Times New Roman" w:hAnsi="Times New Roman" w:cs="Times New Roman"/>
              </w:rPr>
            </w:rPrChange>
          </w:rPr>
          <w:t>s</w:t>
        </w:r>
      </w:ins>
      <w:r w:rsidR="00600BF1" w:rsidRPr="00B60324">
        <w:rPr>
          <w:rFonts w:ascii="Times New Roman" w:hAnsi="Times New Roman" w:cs="Times New Roman"/>
          <w:rPrChange w:id="156" w:author="Jake Orben" w:date="2013-12-05T16:50:00Z">
            <w:rPr>
              <w:rFonts w:ascii="Times New Roman" w:hAnsi="Times New Roman" w:cs="Times New Roman"/>
            </w:rPr>
          </w:rPrChange>
        </w:rPr>
        <w:t xml:space="preserve"> will not fail due to vibration or movement due to the fact that they have no moving parts.  Furthermore,</w:t>
      </w:r>
      <w:r w:rsidRPr="00B60324">
        <w:rPr>
          <w:rFonts w:ascii="Times New Roman" w:hAnsi="Times New Roman" w:cs="Times New Roman"/>
          <w:rPrChange w:id="157" w:author="Jake Orben" w:date="2013-12-05T16:50:00Z">
            <w:rPr>
              <w:rFonts w:ascii="Times New Roman" w:hAnsi="Times New Roman" w:cs="Times New Roman"/>
            </w:rPr>
          </w:rPrChange>
        </w:rPr>
        <w:t xml:space="preserve"> solid-state drives are rated for their longevity in hours by a factor called </w:t>
      </w:r>
      <w:ins w:id="158" w:author="Jake Orben" w:date="2013-12-04T18:25:00Z">
        <w:r w:rsidR="000D76D1" w:rsidRPr="00B60324">
          <w:rPr>
            <w:rFonts w:ascii="Times New Roman" w:hAnsi="Times New Roman" w:cs="Times New Roman"/>
            <w:rPrChange w:id="159" w:author="Jake Orben" w:date="2013-12-05T16:50:00Z">
              <w:rPr>
                <w:rFonts w:ascii="Times New Roman" w:hAnsi="Times New Roman" w:cs="Times New Roman"/>
              </w:rPr>
            </w:rPrChange>
          </w:rPr>
          <w:t>mean</w:t>
        </w:r>
      </w:ins>
      <w:ins w:id="160" w:author="Jake Orben" w:date="2013-12-05T16:56:00Z">
        <w:r w:rsidR="005944AE">
          <w:rPr>
            <w:rFonts w:ascii="Times New Roman" w:hAnsi="Times New Roman" w:cs="Times New Roman"/>
          </w:rPr>
          <w:t xml:space="preserve"> </w:t>
        </w:r>
      </w:ins>
      <w:r w:rsidRPr="005944AE">
        <w:rPr>
          <w:rFonts w:ascii="Times New Roman" w:hAnsi="Times New Roman" w:cs="Times New Roman"/>
        </w:rPr>
        <w:t xml:space="preserve">time </w:t>
      </w:r>
      <w:ins w:id="161" w:author="Jake Orben" w:date="2013-12-04T18:25:00Z">
        <w:r w:rsidR="000D76D1" w:rsidRPr="00DC094A">
          <w:rPr>
            <w:rFonts w:ascii="Times New Roman" w:hAnsi="Times New Roman" w:cs="Times New Roman"/>
          </w:rPr>
          <w:t xml:space="preserve">between </w:t>
        </w:r>
      </w:ins>
      <w:r w:rsidRPr="00FD4322">
        <w:rPr>
          <w:rFonts w:ascii="Times New Roman" w:hAnsi="Times New Roman" w:cs="Times New Roman"/>
        </w:rPr>
        <w:t>failure</w:t>
      </w:r>
      <w:ins w:id="162" w:author="Jake Orben" w:date="2013-12-04T18:25:00Z">
        <w:r w:rsidR="000D76D1" w:rsidRPr="007D331B">
          <w:rPr>
            <w:rFonts w:ascii="Times New Roman" w:hAnsi="Times New Roman" w:cs="Times New Roman"/>
          </w:rPr>
          <w:t>s</w:t>
        </w:r>
      </w:ins>
      <w:r w:rsidRPr="007D331B">
        <w:rPr>
          <w:rFonts w:ascii="Times New Roman" w:hAnsi="Times New Roman" w:cs="Times New Roman"/>
        </w:rPr>
        <w:t xml:space="preserve"> or MBTF.  Many solid state drives are rated for over 1,000,000 hours of usage, which equates to over 100 years</w:t>
      </w:r>
      <w:r w:rsidR="00774730" w:rsidRPr="00267DE0">
        <w:rPr>
          <w:rFonts w:ascii="Times New Roman" w:hAnsi="Times New Roman" w:cs="Times New Roman"/>
        </w:rPr>
        <w:t>, however</w:t>
      </w:r>
      <w:r w:rsidRPr="00267DE0">
        <w:rPr>
          <w:rFonts w:ascii="Times New Roman" w:hAnsi="Times New Roman" w:cs="Times New Roman"/>
        </w:rPr>
        <w:t>, the amount of up time is rarely what kills a solid state drive, the number of writes is ofte</w:t>
      </w:r>
      <w:r w:rsidRPr="00B60324">
        <w:rPr>
          <w:rFonts w:ascii="Times New Roman" w:hAnsi="Times New Roman" w:cs="Times New Roman"/>
          <w:rPrChange w:id="163" w:author="Jake Orben" w:date="2013-12-05T16:50:00Z">
            <w:rPr>
              <w:rFonts w:ascii="Times New Roman" w:hAnsi="Times New Roman" w:cs="Times New Roman"/>
            </w:rPr>
          </w:rPrChange>
        </w:rPr>
        <w:t>n the limiting factor.  Each segment of a solid state drive can only be written to a limited number of times, after that, a given segment cannot be written to again; that being said, these sectors can still be read from, meaning that drive failure does not necessarily lead to loss of data.</w:t>
      </w:r>
      <w:r w:rsidR="000A7A7E" w:rsidRPr="00B60324">
        <w:rPr>
          <w:rFonts w:ascii="Times New Roman" w:hAnsi="Times New Roman" w:cs="Times New Roman"/>
          <w:rPrChange w:id="164" w:author="Jake Orben" w:date="2013-12-05T16:50:00Z">
            <w:rPr>
              <w:rFonts w:ascii="Times New Roman" w:hAnsi="Times New Roman" w:cs="Times New Roman"/>
            </w:rPr>
          </w:rPrChange>
        </w:rPr>
        <w:t xml:space="preserve">  Additionally, solid state drives support functions such as TRIM and AHCI, both of which are used to ensure that a given segment of a </w:t>
      </w:r>
      <w:r w:rsidR="006741E1" w:rsidRPr="00B60324">
        <w:rPr>
          <w:rFonts w:ascii="Times New Roman" w:hAnsi="Times New Roman" w:cs="Times New Roman"/>
          <w:rPrChange w:id="165" w:author="Jake Orben" w:date="2013-12-05T16:50:00Z">
            <w:rPr>
              <w:rFonts w:ascii="Times New Roman" w:hAnsi="Times New Roman" w:cs="Times New Roman"/>
            </w:rPr>
          </w:rPrChange>
        </w:rPr>
        <w:t>solid-state</w:t>
      </w:r>
      <w:r w:rsidR="000A7A7E" w:rsidRPr="00B60324">
        <w:rPr>
          <w:rFonts w:ascii="Times New Roman" w:hAnsi="Times New Roman" w:cs="Times New Roman"/>
          <w:rPrChange w:id="166" w:author="Jake Orben" w:date="2013-12-05T16:50:00Z">
            <w:rPr>
              <w:rFonts w:ascii="Times New Roman" w:hAnsi="Times New Roman" w:cs="Times New Roman"/>
            </w:rPr>
          </w:rPrChange>
        </w:rPr>
        <w:t xml:space="preserve"> drive is not being repetitively written to, causing the drive to l</w:t>
      </w:r>
      <w:r w:rsidR="006741E1" w:rsidRPr="00B60324">
        <w:rPr>
          <w:rFonts w:ascii="Times New Roman" w:hAnsi="Times New Roman" w:cs="Times New Roman"/>
          <w:rPrChange w:id="167" w:author="Jake Orben" w:date="2013-12-05T16:50:00Z">
            <w:rPr>
              <w:rFonts w:ascii="Times New Roman" w:hAnsi="Times New Roman" w:cs="Times New Roman"/>
            </w:rPr>
          </w:rPrChange>
        </w:rPr>
        <w:t>ose the ability to write to the aforementioned</w:t>
      </w:r>
      <w:r w:rsidR="000A7A7E" w:rsidRPr="00B60324">
        <w:rPr>
          <w:rFonts w:ascii="Times New Roman" w:hAnsi="Times New Roman" w:cs="Times New Roman"/>
          <w:rPrChange w:id="168" w:author="Jake Orben" w:date="2013-12-05T16:50:00Z">
            <w:rPr>
              <w:rFonts w:ascii="Times New Roman" w:hAnsi="Times New Roman" w:cs="Times New Roman"/>
            </w:rPr>
          </w:rPrChange>
        </w:rPr>
        <w:t xml:space="preserve"> section</w:t>
      </w:r>
      <w:ins w:id="169" w:author="Jake Orben" w:date="2013-12-05T16:59:00Z">
        <w:r w:rsidR="007D331B">
          <w:rPr>
            <w:rFonts w:ascii="Times New Roman" w:hAnsi="Times New Roman" w:cs="Times New Roman"/>
          </w:rPr>
          <w:t xml:space="preserve"> (</w:t>
        </w:r>
        <w:r w:rsidR="007D331B" w:rsidRPr="00BD0EC3">
          <w:rPr>
            <w:rFonts w:ascii="Times New Roman" w:eastAsia="Times New Roman" w:hAnsi="Times New Roman" w:cs="Times New Roman"/>
          </w:rPr>
          <w:t>Dong Kim</w:t>
        </w:r>
        <w:r w:rsidR="007D331B">
          <w:rPr>
            <w:rFonts w:ascii="Times New Roman" w:eastAsia="Times New Roman" w:hAnsi="Times New Roman" w:cs="Times New Roman"/>
          </w:rPr>
          <w:t>)</w:t>
        </w:r>
      </w:ins>
      <w:r w:rsidR="000A7A7E" w:rsidRPr="007D331B">
        <w:rPr>
          <w:rFonts w:ascii="Times New Roman" w:hAnsi="Times New Roman" w:cs="Times New Roman"/>
        </w:rPr>
        <w:t>.</w:t>
      </w:r>
    </w:p>
    <w:p w14:paraId="675F42C0" w14:textId="730CB70B" w:rsidR="00426E8D" w:rsidRPr="007D331B" w:rsidRDefault="008A21EE" w:rsidP="00EB3AFD">
      <w:pPr>
        <w:jc w:val="both"/>
        <w:rPr>
          <w:rFonts w:ascii="Times New Roman" w:hAnsi="Times New Roman" w:cs="Times New Roman"/>
        </w:rPr>
      </w:pPr>
      <w:r w:rsidRPr="00B60324">
        <w:rPr>
          <w:rFonts w:ascii="Times New Roman" w:hAnsi="Times New Roman" w:cs="Times New Roman"/>
          <w:rPrChange w:id="170" w:author="Jake Orben" w:date="2013-12-05T16:50:00Z">
            <w:rPr>
              <w:rFonts w:ascii="Times New Roman" w:hAnsi="Times New Roman" w:cs="Times New Roman"/>
            </w:rPr>
          </w:rPrChange>
        </w:rPr>
        <w:tab/>
        <w:t xml:space="preserve">Currently, many personal computers are switching over to solid-state drives.  There are several reasons behind this change, one of the primary reasons being the speed of a </w:t>
      </w:r>
      <w:r w:rsidR="006741E1" w:rsidRPr="00B60324">
        <w:rPr>
          <w:rFonts w:ascii="Times New Roman" w:hAnsi="Times New Roman" w:cs="Times New Roman"/>
          <w:rPrChange w:id="171" w:author="Jake Orben" w:date="2013-12-05T16:50:00Z">
            <w:rPr>
              <w:rFonts w:ascii="Times New Roman" w:hAnsi="Times New Roman" w:cs="Times New Roman"/>
            </w:rPr>
          </w:rPrChange>
        </w:rPr>
        <w:t>solid-state</w:t>
      </w:r>
      <w:r w:rsidRPr="00B60324">
        <w:rPr>
          <w:rFonts w:ascii="Times New Roman" w:hAnsi="Times New Roman" w:cs="Times New Roman"/>
          <w:rPrChange w:id="172" w:author="Jake Orben" w:date="2013-12-05T16:50:00Z">
            <w:rPr>
              <w:rFonts w:ascii="Times New Roman" w:hAnsi="Times New Roman" w:cs="Times New Roman"/>
            </w:rPr>
          </w:rPrChange>
        </w:rPr>
        <w:t xml:space="preserve"> drive.  Currently, a </w:t>
      </w:r>
      <w:r w:rsidR="006741E1" w:rsidRPr="00B60324">
        <w:rPr>
          <w:rFonts w:ascii="Times New Roman" w:hAnsi="Times New Roman" w:cs="Times New Roman"/>
          <w:rPrChange w:id="173" w:author="Jake Orben" w:date="2013-12-05T16:50:00Z">
            <w:rPr>
              <w:rFonts w:ascii="Times New Roman" w:hAnsi="Times New Roman" w:cs="Times New Roman"/>
            </w:rPr>
          </w:rPrChange>
        </w:rPr>
        <w:t>solid-state</w:t>
      </w:r>
      <w:r w:rsidRPr="00B60324">
        <w:rPr>
          <w:rFonts w:ascii="Times New Roman" w:hAnsi="Times New Roman" w:cs="Times New Roman"/>
          <w:rPrChange w:id="174" w:author="Jake Orben" w:date="2013-12-05T16:50:00Z">
            <w:rPr>
              <w:rFonts w:ascii="Times New Roman" w:hAnsi="Times New Roman" w:cs="Times New Roman"/>
            </w:rPr>
          </w:rPrChange>
        </w:rPr>
        <w:t xml:space="preserve"> drive can read and write at speeds n</w:t>
      </w:r>
      <w:r w:rsidR="00426E8D" w:rsidRPr="00B60324">
        <w:rPr>
          <w:rFonts w:ascii="Times New Roman" w:hAnsi="Times New Roman" w:cs="Times New Roman"/>
          <w:rPrChange w:id="175" w:author="Jake Orben" w:date="2013-12-05T16:50:00Z">
            <w:rPr>
              <w:rFonts w:ascii="Times New Roman" w:hAnsi="Times New Roman" w:cs="Times New Roman"/>
            </w:rPr>
          </w:rPrChange>
        </w:rPr>
        <w:t xml:space="preserve">ear three gigabytes per second, </w:t>
      </w:r>
      <w:r w:rsidRPr="00B60324">
        <w:rPr>
          <w:rFonts w:ascii="Times New Roman" w:hAnsi="Times New Roman" w:cs="Times New Roman"/>
          <w:rPrChange w:id="176" w:author="Jake Orben" w:date="2013-12-05T16:50:00Z">
            <w:rPr>
              <w:rFonts w:ascii="Times New Roman" w:hAnsi="Times New Roman" w:cs="Times New Roman"/>
            </w:rPr>
          </w:rPrChange>
        </w:rPr>
        <w:t xml:space="preserve">assuming </w:t>
      </w:r>
      <w:r w:rsidR="00426E8D" w:rsidRPr="00B60324">
        <w:rPr>
          <w:rFonts w:ascii="Times New Roman" w:hAnsi="Times New Roman" w:cs="Times New Roman"/>
          <w:rPrChange w:id="177" w:author="Jake Orben" w:date="2013-12-05T16:50:00Z">
            <w:rPr>
              <w:rFonts w:ascii="Times New Roman" w:hAnsi="Times New Roman" w:cs="Times New Roman"/>
            </w:rPr>
          </w:rPrChange>
        </w:rPr>
        <w:t xml:space="preserve">a desktop is being used in conjunction with a PCIe </w:t>
      </w:r>
      <w:r w:rsidR="006741E1" w:rsidRPr="00B60324">
        <w:rPr>
          <w:rFonts w:ascii="Times New Roman" w:hAnsi="Times New Roman" w:cs="Times New Roman"/>
          <w:rPrChange w:id="178" w:author="Jake Orben" w:date="2013-12-05T16:50:00Z">
            <w:rPr>
              <w:rFonts w:ascii="Times New Roman" w:hAnsi="Times New Roman" w:cs="Times New Roman"/>
            </w:rPr>
          </w:rPrChange>
        </w:rPr>
        <w:t>solid-state</w:t>
      </w:r>
      <w:r w:rsidR="00426E8D" w:rsidRPr="00B60324">
        <w:rPr>
          <w:rFonts w:ascii="Times New Roman" w:hAnsi="Times New Roman" w:cs="Times New Roman"/>
          <w:rPrChange w:id="179" w:author="Jake Orben" w:date="2013-12-05T16:50:00Z">
            <w:rPr>
              <w:rFonts w:ascii="Times New Roman" w:hAnsi="Times New Roman" w:cs="Times New Roman"/>
            </w:rPr>
          </w:rPrChange>
        </w:rPr>
        <w:t xml:space="preserve"> drive.  Such speeds are a vast improvement over the platter drives which often max out at 200 megabytes per second.  Drives with speeds such as these are ideal for servers, which have to deal with massive amounts of incoming and outgoing data simultaneously.  On the consumer side of solid state disks, speeds are limited in a majority of Windows computers due to the SATA standard, which can currently only deal with 600 megabytes per second</w:t>
      </w:r>
      <w:r w:rsidR="008E3830" w:rsidRPr="00B60324">
        <w:rPr>
          <w:rFonts w:ascii="Times New Roman" w:hAnsi="Times New Roman" w:cs="Times New Roman"/>
          <w:rPrChange w:id="180" w:author="Jake Orben" w:date="2013-12-05T16:50:00Z">
            <w:rPr>
              <w:rFonts w:ascii="Times New Roman" w:hAnsi="Times New Roman" w:cs="Times New Roman"/>
            </w:rPr>
          </w:rPrChange>
        </w:rPr>
        <w:t>.  Mac computers have a different standard for their solid state drives, the current Mac Pro is offering up to 1.35 gigabytes per second, a feat accomplished by using PCIe connectors to handle data transfer as opposed to SATA.  Mac laptops are also offering faster read and write speeds than SATA, namely the Retina MacBook Pro as well as the MacBook Air, both offering over 750 megabytes per second of data transfer</w:t>
      </w:r>
      <w:r w:rsidR="00426E8D" w:rsidRPr="00B60324">
        <w:rPr>
          <w:rFonts w:ascii="Times New Roman" w:hAnsi="Times New Roman" w:cs="Times New Roman"/>
          <w:rPrChange w:id="181" w:author="Jake Orben" w:date="2013-12-05T16:50:00Z">
            <w:rPr>
              <w:rFonts w:ascii="Times New Roman" w:hAnsi="Times New Roman" w:cs="Times New Roman"/>
            </w:rPr>
          </w:rPrChange>
        </w:rPr>
        <w:t xml:space="preserve">.  The speed of these drives is </w:t>
      </w:r>
      <w:r w:rsidR="006741E1" w:rsidRPr="00B60324">
        <w:rPr>
          <w:rFonts w:ascii="Times New Roman" w:hAnsi="Times New Roman" w:cs="Times New Roman"/>
          <w:rPrChange w:id="182" w:author="Jake Orben" w:date="2013-12-05T16:50:00Z">
            <w:rPr>
              <w:rFonts w:ascii="Times New Roman" w:hAnsi="Times New Roman" w:cs="Times New Roman"/>
            </w:rPr>
          </w:rPrChange>
        </w:rPr>
        <w:t>not the only reason that solid-</w:t>
      </w:r>
      <w:r w:rsidR="00426E8D" w:rsidRPr="00B60324">
        <w:rPr>
          <w:rFonts w:ascii="Times New Roman" w:hAnsi="Times New Roman" w:cs="Times New Roman"/>
          <w:rPrChange w:id="183" w:author="Jake Orben" w:date="2013-12-05T16:50:00Z">
            <w:rPr>
              <w:rFonts w:ascii="Times New Roman" w:hAnsi="Times New Roman" w:cs="Times New Roman"/>
            </w:rPr>
          </w:rPrChange>
        </w:rPr>
        <w:t xml:space="preserve">state is used.  </w:t>
      </w:r>
      <w:r w:rsidR="006741E1" w:rsidRPr="00B60324">
        <w:rPr>
          <w:rFonts w:ascii="Times New Roman" w:hAnsi="Times New Roman" w:cs="Times New Roman"/>
          <w:rPrChange w:id="184" w:author="Jake Orben" w:date="2013-12-05T16:50:00Z">
            <w:rPr>
              <w:rFonts w:ascii="Times New Roman" w:hAnsi="Times New Roman" w:cs="Times New Roman"/>
            </w:rPr>
          </w:rPrChange>
        </w:rPr>
        <w:t>Solid-state</w:t>
      </w:r>
      <w:r w:rsidR="00426E8D" w:rsidRPr="00B60324">
        <w:rPr>
          <w:rFonts w:ascii="Times New Roman" w:hAnsi="Times New Roman" w:cs="Times New Roman"/>
          <w:rPrChange w:id="185" w:author="Jake Orben" w:date="2013-12-05T16:50:00Z">
            <w:rPr>
              <w:rFonts w:ascii="Times New Roman" w:hAnsi="Times New Roman" w:cs="Times New Roman"/>
            </w:rPr>
          </w:rPrChange>
        </w:rPr>
        <w:t xml:space="preserve"> drives also consume considerably less power than a traditional disk drive, extending the life of mobile devices</w:t>
      </w:r>
      <w:ins w:id="186" w:author="Jake Orben" w:date="2013-12-05T16:59:00Z">
        <w:r w:rsidR="007D331B">
          <w:rPr>
            <w:rFonts w:ascii="Times New Roman" w:hAnsi="Times New Roman" w:cs="Times New Roman"/>
          </w:rPr>
          <w:t xml:space="preserve"> (www.newegg.com</w:t>
        </w:r>
        <w:r w:rsidR="00E3002A">
          <w:rPr>
            <w:rFonts w:ascii="Times New Roman" w:hAnsi="Times New Roman" w:cs="Times New Roman"/>
          </w:rPr>
          <w:t>)</w:t>
        </w:r>
      </w:ins>
      <w:r w:rsidR="00426E8D" w:rsidRPr="007D331B">
        <w:rPr>
          <w:rFonts w:ascii="Times New Roman" w:hAnsi="Times New Roman" w:cs="Times New Roman"/>
        </w:rPr>
        <w:t>.</w:t>
      </w:r>
    </w:p>
    <w:p w14:paraId="0FD8FD37" w14:textId="28C5F7AA" w:rsidR="001D3B71" w:rsidRPr="00B60324" w:rsidRDefault="001D3B71" w:rsidP="00EB3AFD">
      <w:pPr>
        <w:jc w:val="both"/>
        <w:rPr>
          <w:ins w:id="187" w:author="Jake Orben" w:date="2013-12-05T16:36:00Z"/>
          <w:rFonts w:ascii="Times New Roman" w:hAnsi="Times New Roman" w:cs="Times New Roman"/>
          <w:rPrChange w:id="188" w:author="Jake Orben" w:date="2013-12-05T16:50:00Z">
            <w:rPr>
              <w:ins w:id="189" w:author="Jake Orben" w:date="2013-12-05T16:36:00Z"/>
              <w:rFonts w:ascii="Times New Roman" w:hAnsi="Times New Roman" w:cs="Times New Roman"/>
            </w:rPr>
          </w:rPrChange>
        </w:rPr>
      </w:pPr>
      <w:r w:rsidRPr="00B60324">
        <w:rPr>
          <w:rFonts w:ascii="Times New Roman" w:hAnsi="Times New Roman" w:cs="Times New Roman"/>
          <w:rPrChange w:id="190" w:author="Jake Orben" w:date="2013-12-05T16:50:00Z">
            <w:rPr>
              <w:rFonts w:ascii="Times New Roman" w:hAnsi="Times New Roman" w:cs="Times New Roman"/>
            </w:rPr>
          </w:rPrChange>
        </w:rPr>
        <w:tab/>
      </w:r>
      <w:r w:rsidR="00AD64A9" w:rsidRPr="00B60324">
        <w:rPr>
          <w:rFonts w:ascii="Times New Roman" w:hAnsi="Times New Roman" w:cs="Times New Roman"/>
          <w:rPrChange w:id="191" w:author="Jake Orben" w:date="2013-12-05T16:50:00Z">
            <w:rPr>
              <w:rFonts w:ascii="Times New Roman" w:hAnsi="Times New Roman" w:cs="Times New Roman"/>
            </w:rPr>
          </w:rPrChange>
        </w:rPr>
        <w:t>Solid-state</w:t>
      </w:r>
      <w:r w:rsidRPr="00B60324">
        <w:rPr>
          <w:rFonts w:ascii="Times New Roman" w:hAnsi="Times New Roman" w:cs="Times New Roman"/>
          <w:rPrChange w:id="192" w:author="Jake Orben" w:date="2013-12-05T16:50:00Z">
            <w:rPr>
              <w:rFonts w:ascii="Times New Roman" w:hAnsi="Times New Roman" w:cs="Times New Roman"/>
            </w:rPr>
          </w:rPrChange>
        </w:rPr>
        <w:t xml:space="preserve"> drive are most likely the future of computing, they offer much faster speeds and a rapidly approaching the cost effectiveness of platter based hard drives</w:t>
      </w:r>
      <w:r w:rsidR="00943A7A" w:rsidRPr="00B60324">
        <w:rPr>
          <w:rFonts w:ascii="Times New Roman" w:hAnsi="Times New Roman" w:cs="Times New Roman"/>
          <w:rPrChange w:id="193" w:author="Jake Orben" w:date="2013-12-05T16:50:00Z">
            <w:rPr>
              <w:rFonts w:ascii="Times New Roman" w:hAnsi="Times New Roman" w:cs="Times New Roman"/>
            </w:rPr>
          </w:rPrChange>
        </w:rPr>
        <w:t>.  Additionally, the storage market is constantly trying to keep up with the market for processors, as not even the current RAM standard is fast enough to keep up the current generation of processors</w:t>
      </w:r>
      <w:r w:rsidR="00AD64A9" w:rsidRPr="00B60324">
        <w:rPr>
          <w:rFonts w:ascii="Times New Roman" w:hAnsi="Times New Roman" w:cs="Times New Roman"/>
          <w:rPrChange w:id="194" w:author="Jake Orben" w:date="2013-12-05T16:50:00Z">
            <w:rPr>
              <w:rFonts w:ascii="Times New Roman" w:hAnsi="Times New Roman" w:cs="Times New Roman"/>
            </w:rPr>
          </w:rPrChange>
        </w:rPr>
        <w:t>.</w:t>
      </w:r>
      <w:r w:rsidR="00E90600" w:rsidRPr="00B60324">
        <w:rPr>
          <w:rFonts w:ascii="Times New Roman" w:hAnsi="Times New Roman" w:cs="Times New Roman"/>
          <w:rPrChange w:id="195" w:author="Jake Orben" w:date="2013-12-05T16:50:00Z">
            <w:rPr>
              <w:rFonts w:ascii="Times New Roman" w:hAnsi="Times New Roman" w:cs="Times New Roman"/>
            </w:rPr>
          </w:rPrChange>
        </w:rPr>
        <w:t xml:space="preserve">  Furthermore, the durability of solid state drives makes them much more desirable than disk drive</w:t>
      </w:r>
      <w:r w:rsidR="00943A7A" w:rsidRPr="00B60324">
        <w:rPr>
          <w:rFonts w:ascii="Times New Roman" w:hAnsi="Times New Roman" w:cs="Times New Roman"/>
          <w:rPrChange w:id="196" w:author="Jake Orben" w:date="2013-12-05T16:50:00Z">
            <w:rPr>
              <w:rFonts w:ascii="Times New Roman" w:hAnsi="Times New Roman" w:cs="Times New Roman"/>
            </w:rPr>
          </w:rPrChange>
        </w:rPr>
        <w:t>s, which can fail if impacted.  Finally, the trend in the computer market currently is for thinner and thinner computers, solid state drives allow for one of the biggest part of a system to be shrunken down, removing off millimeters as well as pounds on a portable computer</w:t>
      </w:r>
      <w:r w:rsidR="002D2DD3" w:rsidRPr="00B60324">
        <w:rPr>
          <w:rFonts w:ascii="Times New Roman" w:hAnsi="Times New Roman" w:cs="Times New Roman"/>
          <w:rPrChange w:id="197" w:author="Jake Orben" w:date="2013-12-05T16:50:00Z">
            <w:rPr>
              <w:rFonts w:ascii="Times New Roman" w:hAnsi="Times New Roman" w:cs="Times New Roman"/>
            </w:rPr>
          </w:rPrChange>
        </w:rPr>
        <w:t>.</w:t>
      </w:r>
    </w:p>
    <w:p w14:paraId="48FCBC1E" w14:textId="77777777" w:rsidR="00C96240" w:rsidRPr="00B60324" w:rsidRDefault="00C96240" w:rsidP="00EB3AFD">
      <w:pPr>
        <w:jc w:val="both"/>
        <w:rPr>
          <w:ins w:id="198" w:author="Jake Orben" w:date="2013-12-05T16:36:00Z"/>
          <w:rFonts w:ascii="Times New Roman" w:hAnsi="Times New Roman" w:cs="Times New Roman"/>
          <w:rPrChange w:id="199" w:author="Jake Orben" w:date="2013-12-05T16:50:00Z">
            <w:rPr>
              <w:ins w:id="200" w:author="Jake Orben" w:date="2013-12-05T16:36:00Z"/>
              <w:rFonts w:ascii="Times New Roman" w:hAnsi="Times New Roman" w:cs="Times New Roman"/>
            </w:rPr>
          </w:rPrChange>
        </w:rPr>
      </w:pPr>
    </w:p>
    <w:p w14:paraId="22C9A198" w14:textId="77777777" w:rsidR="00C96240" w:rsidRPr="00B60324" w:rsidRDefault="00C96240" w:rsidP="00EB3AFD">
      <w:pPr>
        <w:jc w:val="both"/>
        <w:rPr>
          <w:ins w:id="201" w:author="Jake Orben" w:date="2013-12-05T16:37:00Z"/>
          <w:rFonts w:ascii="Times New Roman" w:hAnsi="Times New Roman" w:cs="Times New Roman"/>
          <w:rPrChange w:id="202" w:author="Jake Orben" w:date="2013-12-05T16:50:00Z">
            <w:rPr>
              <w:ins w:id="203" w:author="Jake Orben" w:date="2013-12-05T16:37:00Z"/>
              <w:rFonts w:ascii="Times New Roman" w:hAnsi="Times New Roman" w:cs="Times New Roman"/>
            </w:rPr>
          </w:rPrChange>
        </w:rPr>
      </w:pPr>
    </w:p>
    <w:p w14:paraId="2C48FDC4" w14:textId="77777777" w:rsidR="00C96240" w:rsidRPr="00B60324" w:rsidRDefault="00C96240" w:rsidP="00EB3AFD">
      <w:pPr>
        <w:jc w:val="both"/>
        <w:rPr>
          <w:ins w:id="204" w:author="Jake Orben" w:date="2013-12-05T16:37:00Z"/>
          <w:rFonts w:ascii="Times New Roman" w:hAnsi="Times New Roman" w:cs="Times New Roman"/>
          <w:rPrChange w:id="205" w:author="Jake Orben" w:date="2013-12-05T16:50:00Z">
            <w:rPr>
              <w:ins w:id="206" w:author="Jake Orben" w:date="2013-12-05T16:37:00Z"/>
              <w:rFonts w:ascii="Times New Roman" w:hAnsi="Times New Roman" w:cs="Times New Roman"/>
            </w:rPr>
          </w:rPrChange>
        </w:rPr>
      </w:pPr>
    </w:p>
    <w:p w14:paraId="073C0EDD" w14:textId="77777777" w:rsidR="00C96240" w:rsidRPr="00B60324" w:rsidRDefault="00C96240" w:rsidP="00EB3AFD">
      <w:pPr>
        <w:jc w:val="both"/>
        <w:rPr>
          <w:ins w:id="207" w:author="Jake Orben" w:date="2013-12-05T16:37:00Z"/>
          <w:rFonts w:ascii="Times New Roman" w:hAnsi="Times New Roman" w:cs="Times New Roman"/>
          <w:rPrChange w:id="208" w:author="Jake Orben" w:date="2013-12-05T16:50:00Z">
            <w:rPr>
              <w:ins w:id="209" w:author="Jake Orben" w:date="2013-12-05T16:37:00Z"/>
              <w:rFonts w:ascii="Times New Roman" w:hAnsi="Times New Roman" w:cs="Times New Roman"/>
            </w:rPr>
          </w:rPrChange>
        </w:rPr>
      </w:pPr>
    </w:p>
    <w:p w14:paraId="2612F2C7" w14:textId="77777777" w:rsidR="00C96240" w:rsidRPr="00B60324" w:rsidRDefault="00C96240" w:rsidP="00EB3AFD">
      <w:pPr>
        <w:jc w:val="both"/>
        <w:rPr>
          <w:ins w:id="210" w:author="Jake Orben" w:date="2013-12-05T16:37:00Z"/>
          <w:rFonts w:ascii="Times New Roman" w:hAnsi="Times New Roman" w:cs="Times New Roman"/>
          <w:rPrChange w:id="211" w:author="Jake Orben" w:date="2013-12-05T16:50:00Z">
            <w:rPr>
              <w:ins w:id="212" w:author="Jake Orben" w:date="2013-12-05T16:37:00Z"/>
              <w:rFonts w:ascii="Times New Roman" w:hAnsi="Times New Roman" w:cs="Times New Roman"/>
            </w:rPr>
          </w:rPrChange>
        </w:rPr>
      </w:pPr>
    </w:p>
    <w:p w14:paraId="3FF88280" w14:textId="77777777" w:rsidR="00C96240" w:rsidRPr="00B60324" w:rsidRDefault="00C96240" w:rsidP="00EB3AFD">
      <w:pPr>
        <w:jc w:val="both"/>
        <w:rPr>
          <w:ins w:id="213" w:author="Jake Orben" w:date="2013-12-05T16:37:00Z"/>
          <w:rFonts w:ascii="Times New Roman" w:hAnsi="Times New Roman" w:cs="Times New Roman"/>
          <w:rPrChange w:id="214" w:author="Jake Orben" w:date="2013-12-05T16:50:00Z">
            <w:rPr>
              <w:ins w:id="215" w:author="Jake Orben" w:date="2013-12-05T16:37:00Z"/>
              <w:rFonts w:ascii="Times New Roman" w:hAnsi="Times New Roman" w:cs="Times New Roman"/>
            </w:rPr>
          </w:rPrChange>
        </w:rPr>
      </w:pPr>
    </w:p>
    <w:p w14:paraId="3BB349E8" w14:textId="77777777" w:rsidR="00C96240" w:rsidRPr="00B60324" w:rsidRDefault="00C96240" w:rsidP="00EB3AFD">
      <w:pPr>
        <w:jc w:val="both"/>
        <w:rPr>
          <w:ins w:id="216" w:author="Jake Orben" w:date="2013-12-05T16:37:00Z"/>
          <w:rFonts w:ascii="Times New Roman" w:hAnsi="Times New Roman" w:cs="Times New Roman"/>
          <w:rPrChange w:id="217" w:author="Jake Orben" w:date="2013-12-05T16:50:00Z">
            <w:rPr>
              <w:ins w:id="218" w:author="Jake Orben" w:date="2013-12-05T16:37:00Z"/>
              <w:rFonts w:ascii="Times New Roman" w:hAnsi="Times New Roman" w:cs="Times New Roman"/>
            </w:rPr>
          </w:rPrChange>
        </w:rPr>
      </w:pPr>
    </w:p>
    <w:p w14:paraId="68272837" w14:textId="77777777" w:rsidR="00C96240" w:rsidRPr="00B60324" w:rsidRDefault="00C96240" w:rsidP="00EB3AFD">
      <w:pPr>
        <w:jc w:val="both"/>
        <w:rPr>
          <w:ins w:id="219" w:author="Jake Orben" w:date="2013-12-05T16:37:00Z"/>
          <w:rFonts w:ascii="Times New Roman" w:hAnsi="Times New Roman" w:cs="Times New Roman"/>
          <w:rPrChange w:id="220" w:author="Jake Orben" w:date="2013-12-05T16:50:00Z">
            <w:rPr>
              <w:ins w:id="221" w:author="Jake Orben" w:date="2013-12-05T16:37:00Z"/>
              <w:rFonts w:ascii="Times New Roman" w:hAnsi="Times New Roman" w:cs="Times New Roman"/>
            </w:rPr>
          </w:rPrChange>
        </w:rPr>
      </w:pPr>
    </w:p>
    <w:p w14:paraId="413EA524" w14:textId="77777777" w:rsidR="00C96240" w:rsidRDefault="00C96240" w:rsidP="00EB3AFD">
      <w:pPr>
        <w:jc w:val="both"/>
        <w:rPr>
          <w:ins w:id="222" w:author="Jake Orben" w:date="2013-12-05T16:55:00Z"/>
          <w:rFonts w:ascii="Times New Roman" w:hAnsi="Times New Roman" w:cs="Times New Roman"/>
        </w:rPr>
      </w:pPr>
    </w:p>
    <w:p w14:paraId="2449DCAB" w14:textId="77777777" w:rsidR="00F43C9A" w:rsidRDefault="00F43C9A" w:rsidP="00EB3AFD">
      <w:pPr>
        <w:jc w:val="both"/>
        <w:rPr>
          <w:ins w:id="223" w:author="Jake Orben" w:date="2013-12-05T16:55:00Z"/>
          <w:rFonts w:ascii="Times New Roman" w:hAnsi="Times New Roman" w:cs="Times New Roman"/>
        </w:rPr>
      </w:pPr>
    </w:p>
    <w:p w14:paraId="40A35ACC" w14:textId="77777777" w:rsidR="00F43C9A" w:rsidRDefault="00F43C9A" w:rsidP="00EB3AFD">
      <w:pPr>
        <w:jc w:val="both"/>
        <w:rPr>
          <w:ins w:id="224" w:author="Jake Orben" w:date="2013-12-05T16:55:00Z"/>
          <w:rFonts w:ascii="Times New Roman" w:hAnsi="Times New Roman" w:cs="Times New Roman"/>
        </w:rPr>
      </w:pPr>
    </w:p>
    <w:p w14:paraId="55DF134F" w14:textId="77777777" w:rsidR="00F43C9A" w:rsidRDefault="00F43C9A" w:rsidP="00EB3AFD">
      <w:pPr>
        <w:jc w:val="both"/>
        <w:rPr>
          <w:ins w:id="225" w:author="Jake Orben" w:date="2013-12-05T16:55:00Z"/>
          <w:rFonts w:ascii="Times New Roman" w:hAnsi="Times New Roman" w:cs="Times New Roman"/>
        </w:rPr>
      </w:pPr>
    </w:p>
    <w:p w14:paraId="69F49750" w14:textId="77777777" w:rsidR="00F43C9A" w:rsidRDefault="00F43C9A" w:rsidP="00EB3AFD">
      <w:pPr>
        <w:jc w:val="both"/>
        <w:rPr>
          <w:ins w:id="226" w:author="Jake Orben" w:date="2013-12-05T16:55:00Z"/>
          <w:rFonts w:ascii="Times New Roman" w:hAnsi="Times New Roman" w:cs="Times New Roman"/>
        </w:rPr>
      </w:pPr>
    </w:p>
    <w:p w14:paraId="675DBB31" w14:textId="77777777" w:rsidR="00F43C9A" w:rsidRPr="00F43C9A" w:rsidRDefault="00F43C9A" w:rsidP="00EB3AFD">
      <w:pPr>
        <w:jc w:val="both"/>
        <w:rPr>
          <w:ins w:id="227" w:author="Jake Orben" w:date="2013-12-05T16:37:00Z"/>
          <w:rFonts w:ascii="Times New Roman" w:hAnsi="Times New Roman" w:cs="Times New Roman"/>
        </w:rPr>
      </w:pPr>
    </w:p>
    <w:p w14:paraId="009E0259" w14:textId="6FA68EB8" w:rsidR="00C96240" w:rsidRPr="005944AE" w:rsidRDefault="00C96240" w:rsidP="00EB3AFD">
      <w:pPr>
        <w:jc w:val="both"/>
        <w:rPr>
          <w:ins w:id="228" w:author="Jake Orben" w:date="2013-12-05T16:38:00Z"/>
          <w:rFonts w:ascii="Times New Roman" w:hAnsi="Times New Roman" w:cs="Times New Roman"/>
        </w:rPr>
      </w:pPr>
      <w:ins w:id="229" w:author="Jake Orben" w:date="2013-12-05T16:37:00Z">
        <w:r w:rsidRPr="00F43C9A">
          <w:rPr>
            <w:rFonts w:ascii="Times New Roman" w:hAnsi="Times New Roman" w:cs="Times New Roman"/>
          </w:rPr>
          <w:t>Bibliography:</w:t>
        </w:r>
      </w:ins>
    </w:p>
    <w:p w14:paraId="5698E69E" w14:textId="713FFBBC" w:rsidR="00C96240" w:rsidRPr="00B60324" w:rsidRDefault="00C96240" w:rsidP="00E25631">
      <w:pPr>
        <w:ind w:left="720" w:hanging="720"/>
        <w:rPr>
          <w:ins w:id="230" w:author="Jake Orben" w:date="2013-12-05T16:37:00Z"/>
          <w:rFonts w:ascii="Times New Roman" w:eastAsia="Times New Roman" w:hAnsi="Times New Roman" w:cs="Times New Roman"/>
          <w:rPrChange w:id="231" w:author="Jake Orben" w:date="2013-12-05T16:50:00Z">
            <w:rPr>
              <w:ins w:id="232" w:author="Jake Orben" w:date="2013-12-05T16:37:00Z"/>
              <w:rFonts w:ascii="Times New Roman" w:eastAsia="Times New Roman" w:hAnsi="Times New Roman" w:cs="Times New Roman"/>
            </w:rPr>
          </w:rPrChange>
        </w:rPr>
      </w:pPr>
      <w:ins w:id="233" w:author="Jake Orben" w:date="2013-12-05T16:38:00Z">
        <w:r w:rsidRPr="00B60324">
          <w:rPr>
            <w:rFonts w:ascii="Times New Roman" w:eastAsia="Times New Roman" w:hAnsi="Times New Roman" w:cs="Times New Roman"/>
            <w:rPrChange w:id="234" w:author="Jake Orben" w:date="2013-12-05T16:50:00Z">
              <w:rPr>
                <w:rFonts w:ascii="Times New Roman" w:eastAsia="Times New Roman" w:hAnsi="Times New Roman" w:cs="Times New Roman"/>
              </w:rPr>
            </w:rPrChange>
          </w:rPr>
          <w:t>Chun-Chieh Kuo; Jen-Wei Hsieh; Li-Pin Chang, "Detecting Solid-State Disk Geometry for Write Pattern Optimization," </w:t>
        </w:r>
        <w:r w:rsidRPr="00B60324">
          <w:rPr>
            <w:rFonts w:ascii="Times New Roman" w:eastAsia="Times New Roman" w:hAnsi="Times New Roman" w:cs="Times New Roman"/>
            <w:i/>
            <w:iCs/>
            <w:rPrChange w:id="235" w:author="Jake Orben" w:date="2013-12-05T16:50:00Z">
              <w:rPr>
                <w:rFonts w:ascii="Times New Roman" w:eastAsia="Times New Roman" w:hAnsi="Times New Roman" w:cs="Times New Roman"/>
                <w:i/>
                <w:iCs/>
              </w:rPr>
            </w:rPrChange>
          </w:rPr>
          <w:t>Embedded and Real-Time Computing Systems and Applications (RTCSA), 2011 IEEE 17th International Conference on</w:t>
        </w:r>
        <w:r w:rsidRPr="00B60324">
          <w:rPr>
            <w:rFonts w:ascii="Times New Roman" w:eastAsia="Times New Roman" w:hAnsi="Times New Roman" w:cs="Times New Roman"/>
            <w:rPrChange w:id="236" w:author="Jake Orben" w:date="2013-12-05T16:50:00Z">
              <w:rPr>
                <w:rFonts w:ascii="Times New Roman" w:eastAsia="Times New Roman" w:hAnsi="Times New Roman" w:cs="Times New Roman"/>
              </w:rPr>
            </w:rPrChange>
          </w:rPr>
          <w:t> , vol.2, no., pp.89,94, 28-31 Aug. 2011</w:t>
        </w:r>
      </w:ins>
    </w:p>
    <w:p w14:paraId="14563E58" w14:textId="1737E6AB" w:rsidR="00C96240" w:rsidRDefault="00C96240" w:rsidP="00E25631">
      <w:pPr>
        <w:ind w:left="720" w:hanging="720"/>
        <w:rPr>
          <w:ins w:id="237" w:author="Jake Orben" w:date="2013-12-05T17:23:00Z"/>
          <w:rFonts w:ascii="Times New Roman" w:eastAsia="Times New Roman" w:hAnsi="Times New Roman" w:cs="Times New Roman"/>
        </w:rPr>
      </w:pPr>
      <w:ins w:id="238" w:author="Jake Orben" w:date="2013-12-05T16:38:00Z">
        <w:r w:rsidRPr="00B60324">
          <w:rPr>
            <w:rFonts w:ascii="Times New Roman" w:eastAsia="Times New Roman" w:hAnsi="Times New Roman" w:cs="Times New Roman"/>
            <w:rPrChange w:id="239" w:author="Jake Orben" w:date="2013-12-05T16:50:00Z">
              <w:rPr>
                <w:rFonts w:ascii="Times New Roman" w:eastAsia="Times New Roman" w:hAnsi="Times New Roman" w:cs="Times New Roman"/>
              </w:rPr>
            </w:rPrChange>
          </w:rPr>
          <w:t>Dong Kim; Kwanhu Bang; Seung-Hwan Ha; Sungroh Yoon; Eui-Young Chung, "Architecture Exploration of High-Performance PCs with a Solid-State Disk," </w:t>
        </w:r>
        <w:r w:rsidRPr="00B60324">
          <w:rPr>
            <w:rFonts w:ascii="Times New Roman" w:eastAsia="Times New Roman" w:hAnsi="Times New Roman" w:cs="Times New Roman"/>
            <w:i/>
            <w:iCs/>
            <w:rPrChange w:id="240" w:author="Jake Orben" w:date="2013-12-05T16:50:00Z">
              <w:rPr>
                <w:rFonts w:ascii="Times New Roman" w:eastAsia="Times New Roman" w:hAnsi="Times New Roman" w:cs="Times New Roman"/>
                <w:i/>
                <w:iCs/>
              </w:rPr>
            </w:rPrChange>
          </w:rPr>
          <w:t>Computers, IEEE Transactions on</w:t>
        </w:r>
        <w:r w:rsidRPr="00B60324">
          <w:rPr>
            <w:rFonts w:ascii="Times New Roman" w:eastAsia="Times New Roman" w:hAnsi="Times New Roman" w:cs="Times New Roman"/>
            <w:rPrChange w:id="241" w:author="Jake Orben" w:date="2013-12-05T16:50:00Z">
              <w:rPr>
                <w:rFonts w:ascii="Times New Roman" w:eastAsia="Times New Roman" w:hAnsi="Times New Roman" w:cs="Times New Roman"/>
              </w:rPr>
            </w:rPrChange>
          </w:rPr>
          <w:t> , vol.59, no.7, pp.878,890, July 2010</w:t>
        </w:r>
      </w:ins>
    </w:p>
    <w:p w14:paraId="5D77D17E" w14:textId="7154813B" w:rsidR="00267DE0" w:rsidRDefault="00267DE0" w:rsidP="00E25631">
      <w:pPr>
        <w:ind w:left="720" w:hanging="720"/>
        <w:rPr>
          <w:ins w:id="242" w:author="Jake Orben" w:date="2013-12-05T17:24:00Z"/>
          <w:rFonts w:ascii="Times New Roman" w:eastAsia="Times New Roman" w:hAnsi="Times New Roman" w:cs="Times New Roman"/>
        </w:rPr>
      </w:pPr>
      <w:ins w:id="243" w:author="Jake Orben" w:date="2013-12-05T17:24: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ins>
      <w:ins w:id="244" w:author="Jake Orben" w:date="2013-12-05T17:23:00Z">
        <w:r w:rsidRPr="00267DE0">
          <w:rPr>
            <w:rFonts w:ascii="Times New Roman" w:eastAsia="Times New Roman" w:hAnsi="Times New Roman" w:cs="Times New Roman"/>
          </w:rPr>
          <w:instrText>http://archive.benchmarkreviews.com/images/reviews/storage/MSD-SATA3025/Mtron_MOBI_MSD-SATA3025_06.jpg</w:instrText>
        </w:r>
      </w:ins>
      <w:ins w:id="245" w:author="Jake Orben" w:date="2013-12-05T17:24:00Z">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ins>
      <w:ins w:id="246" w:author="Jake Orben" w:date="2013-12-05T17:23:00Z">
        <w:r w:rsidRPr="00B2510C">
          <w:rPr>
            <w:rStyle w:val="Hyperlink"/>
            <w:rFonts w:ascii="Times New Roman" w:eastAsia="Times New Roman" w:hAnsi="Times New Roman" w:cs="Times New Roman"/>
          </w:rPr>
          <w:t>http://archive.benchmarkreviews.com/images/reviews/storage/MSD-SATA3025/Mtron_MOBI_MSD-SATA3025_06.jpg</w:t>
        </w:r>
      </w:ins>
      <w:ins w:id="247" w:author="Jake Orben" w:date="2013-12-05T17:24:00Z">
        <w:r>
          <w:rPr>
            <w:rFonts w:ascii="Times New Roman" w:eastAsia="Times New Roman" w:hAnsi="Times New Roman" w:cs="Times New Roman"/>
          </w:rPr>
          <w:fldChar w:fldCharType="end"/>
        </w:r>
      </w:ins>
    </w:p>
    <w:p w14:paraId="6A1A00BC" w14:textId="4C8C2EDC" w:rsidR="00267DE0" w:rsidRPr="00AB6886" w:rsidRDefault="00267DE0" w:rsidP="00AB6886">
      <w:pPr>
        <w:rPr>
          <w:ins w:id="248" w:author="Jake Orben" w:date="2013-12-05T16:39:00Z"/>
          <w:rFonts w:ascii="Times New Roman" w:hAnsi="Times New Roman" w:cs="Times New Roman"/>
        </w:rPr>
      </w:pPr>
      <w:ins w:id="249" w:author="Jake Orben" w:date="2013-12-05T17:24:00Z">
        <w:r w:rsidRPr="00267DE0">
          <w:rPr>
            <w:rFonts w:ascii="Times New Roman" w:hAnsi="Times New Roman" w:cs="Times New Roman"/>
          </w:rPr>
          <w:t>http://www.oocities.org/ubshreenath/upworkshop1.htm</w:t>
        </w:r>
      </w:ins>
      <w:bookmarkStart w:id="250" w:name="_GoBack"/>
    </w:p>
    <w:bookmarkEnd w:id="250"/>
    <w:p w14:paraId="3EA94240" w14:textId="300D2013" w:rsidR="00C96240" w:rsidRPr="00B60324" w:rsidRDefault="00C96240" w:rsidP="00E25631">
      <w:pPr>
        <w:ind w:left="720" w:hanging="720"/>
        <w:rPr>
          <w:ins w:id="251" w:author="Jake Orben" w:date="2013-12-05T16:49:00Z"/>
          <w:rFonts w:ascii="Times New Roman" w:eastAsia="Times New Roman" w:hAnsi="Times New Roman" w:cs="Times New Roman"/>
          <w:rPrChange w:id="252" w:author="Jake Orben" w:date="2013-12-05T16:50:00Z">
            <w:rPr>
              <w:ins w:id="253" w:author="Jake Orben" w:date="2013-12-05T16:49:00Z"/>
              <w:rFonts w:ascii="Times New Roman" w:eastAsia="Times New Roman" w:hAnsi="Times New Roman" w:cs="Times New Roman"/>
            </w:rPr>
          </w:rPrChange>
        </w:rPr>
      </w:pPr>
      <w:ins w:id="254" w:author="Jake Orben" w:date="2013-12-05T16:39:00Z">
        <w:r w:rsidRPr="00267DE0">
          <w:rPr>
            <w:rFonts w:ascii="Times New Roman" w:eastAsia="Times New Roman" w:hAnsi="Times New Roman" w:cs="Times New Roman"/>
          </w:rPr>
          <w:t>Jongmin Gim; Youjip Won; Jaehyeok Chang; Junseok Shim; Youngseon Park, "DIG: Rapid Characterization of Modern Hard Disk Drive and Its Performance Implication," </w:t>
        </w:r>
        <w:r w:rsidRPr="00B60324">
          <w:rPr>
            <w:rFonts w:ascii="Times New Roman" w:eastAsia="Times New Roman" w:hAnsi="Times New Roman" w:cs="Times New Roman"/>
            <w:i/>
            <w:iCs/>
            <w:rPrChange w:id="255" w:author="Jake Orben" w:date="2013-12-05T16:50:00Z">
              <w:rPr>
                <w:rFonts w:ascii="Times New Roman" w:eastAsia="Times New Roman" w:hAnsi="Times New Roman" w:cs="Times New Roman"/>
                <w:i/>
                <w:iCs/>
              </w:rPr>
            </w:rPrChange>
          </w:rPr>
          <w:t>Storage Network Architecture and Parallel I/Os, 2008. SNAPI '08. Fifth IEEE International Workshop on</w:t>
        </w:r>
        <w:r w:rsidRPr="00B60324">
          <w:rPr>
            <w:rFonts w:ascii="Times New Roman" w:eastAsia="Times New Roman" w:hAnsi="Times New Roman" w:cs="Times New Roman"/>
            <w:rPrChange w:id="256" w:author="Jake Orben" w:date="2013-12-05T16:50:00Z">
              <w:rPr>
                <w:rFonts w:ascii="Times New Roman" w:eastAsia="Times New Roman" w:hAnsi="Times New Roman" w:cs="Times New Roman"/>
              </w:rPr>
            </w:rPrChange>
          </w:rPr>
          <w:t> , vol., no., pp.74,83, 22-22 Sept. 2008</w:t>
        </w:r>
      </w:ins>
    </w:p>
    <w:p w14:paraId="3D8F91B3" w14:textId="3A34566D" w:rsidR="00B60324" w:rsidRDefault="00B60324" w:rsidP="00B60324">
      <w:pPr>
        <w:ind w:left="720" w:hanging="720"/>
        <w:rPr>
          <w:ins w:id="257" w:author="Jake Orben" w:date="2013-12-05T17:24:00Z"/>
          <w:rFonts w:ascii="Times New Roman" w:eastAsia="Times New Roman" w:hAnsi="Times New Roman" w:cs="Times New Roman"/>
          <w:color w:val="000000"/>
          <w:shd w:val="clear" w:color="auto" w:fill="FFF9E5"/>
        </w:rPr>
      </w:pPr>
      <w:ins w:id="258" w:author="Jake Orben" w:date="2013-12-05T16:49:00Z">
        <w:r w:rsidRPr="00FD4322">
          <w:rPr>
            <w:rFonts w:ascii="Times New Roman" w:eastAsia="Times New Roman" w:hAnsi="Times New Roman" w:cs="Times New Roman"/>
            <w:color w:val="000000"/>
            <w:shd w:val="clear" w:color="auto" w:fill="FFF9E5"/>
          </w:rPr>
          <w:t>Stallings, William. </w:t>
        </w:r>
        <w:r w:rsidRPr="00FD4322">
          <w:rPr>
            <w:rFonts w:ascii="Times New Roman" w:eastAsia="Times New Roman" w:hAnsi="Times New Roman" w:cs="Times New Roman"/>
            <w:i/>
            <w:iCs/>
            <w:color w:val="000000"/>
          </w:rPr>
          <w:t>Computer Organization and Architecture: Designing for </w:t>
        </w:r>
        <w:r w:rsidRPr="00B60324">
          <w:rPr>
            <w:rFonts w:ascii="Times New Roman" w:eastAsia="Times New Roman" w:hAnsi="Times New Roman" w:cs="Times New Roman"/>
            <w:color w:val="000000"/>
          </w:rPr>
          <w:t xml:space="preserve"> </w:t>
        </w:r>
        <w:r w:rsidRPr="00FD4322">
          <w:rPr>
            <w:rFonts w:ascii="Times New Roman" w:eastAsia="Times New Roman" w:hAnsi="Times New Roman" w:cs="Times New Roman"/>
            <w:i/>
            <w:iCs/>
            <w:color w:val="000000"/>
          </w:rPr>
          <w:t>Performance</w:t>
        </w:r>
        <w:r w:rsidRPr="00FD4322">
          <w:rPr>
            <w:rFonts w:ascii="Times New Roman" w:eastAsia="Times New Roman" w:hAnsi="Times New Roman" w:cs="Times New Roman"/>
            <w:color w:val="000000"/>
            <w:shd w:val="clear" w:color="auto" w:fill="FFF9E5"/>
          </w:rPr>
          <w:t>. Nineth ed. N.p.: Prentice Hall, 2013. Print. </w:t>
        </w:r>
      </w:ins>
    </w:p>
    <w:p w14:paraId="41D75B13" w14:textId="77777777" w:rsidR="00267DE0" w:rsidRPr="00B60324" w:rsidRDefault="00267DE0" w:rsidP="00B60324">
      <w:pPr>
        <w:ind w:left="720" w:hanging="720"/>
        <w:rPr>
          <w:ins w:id="259" w:author="Jake Orben" w:date="2013-12-05T16:37:00Z"/>
          <w:rFonts w:ascii="Times New Roman" w:eastAsia="Times New Roman" w:hAnsi="Times New Roman" w:cs="Times New Roman"/>
        </w:rPr>
      </w:pPr>
    </w:p>
    <w:p w14:paraId="31548C5E" w14:textId="1399BAD5" w:rsidR="00C96240" w:rsidRPr="00B60324" w:rsidRDefault="00C96240" w:rsidP="00E25631">
      <w:pPr>
        <w:ind w:left="720" w:hanging="720"/>
        <w:jc w:val="both"/>
        <w:rPr>
          <w:ins w:id="260" w:author="Jake Orben" w:date="2013-12-05T16:37:00Z"/>
          <w:rFonts w:ascii="Times New Roman" w:hAnsi="Times New Roman" w:cs="Times New Roman"/>
        </w:rPr>
      </w:pPr>
      <w:ins w:id="261" w:author="Jake Orben" w:date="2013-12-05T16:37:00Z">
        <w:r w:rsidRPr="00B60324">
          <w:rPr>
            <w:rFonts w:ascii="Times New Roman" w:hAnsi="Times New Roman" w:cs="Times New Roman"/>
          </w:rPr>
          <w:t>www.wikipedia.org</w:t>
        </w:r>
      </w:ins>
    </w:p>
    <w:p w14:paraId="48CCB0C7" w14:textId="69BA762D" w:rsidR="00C96240" w:rsidRPr="00B60324" w:rsidRDefault="00C96240" w:rsidP="00E25631">
      <w:pPr>
        <w:ind w:left="720" w:hanging="720"/>
        <w:jc w:val="both"/>
        <w:rPr>
          <w:rFonts w:ascii="Times New Roman" w:hAnsi="Times New Roman" w:cs="Times New Roman"/>
          <w:rPrChange w:id="262" w:author="Jake Orben" w:date="2013-12-05T16:50:00Z">
            <w:rPr>
              <w:rFonts w:ascii="Times New Roman" w:hAnsi="Times New Roman" w:cs="Times New Roman"/>
            </w:rPr>
          </w:rPrChange>
        </w:rPr>
      </w:pPr>
      <w:ins w:id="263" w:author="Jake Orben" w:date="2013-12-05T16:37:00Z">
        <w:r w:rsidRPr="00B60324">
          <w:rPr>
            <w:rFonts w:ascii="Times New Roman" w:hAnsi="Times New Roman" w:cs="Times New Roman"/>
            <w:rPrChange w:id="264" w:author="Jake Orben" w:date="2013-12-05T16:50:00Z">
              <w:rPr>
                <w:rFonts w:ascii="Times New Roman" w:hAnsi="Times New Roman" w:cs="Times New Roman"/>
              </w:rPr>
            </w:rPrChange>
          </w:rPr>
          <w:t>www.newegg.com</w:t>
        </w:r>
      </w:ins>
    </w:p>
    <w:sectPr w:rsidR="00C96240" w:rsidRPr="00B60324" w:rsidSect="00B71439">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25E34" w14:textId="77777777" w:rsidR="007D331B" w:rsidRDefault="007D331B" w:rsidP="00D43C9B">
      <w:r>
        <w:separator/>
      </w:r>
    </w:p>
  </w:endnote>
  <w:endnote w:type="continuationSeparator" w:id="0">
    <w:p w14:paraId="1CCD3DF0" w14:textId="77777777" w:rsidR="007D331B" w:rsidRDefault="007D331B" w:rsidP="00D4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6A8F" w14:textId="77777777" w:rsidR="007D331B" w:rsidRDefault="007D331B" w:rsidP="007D331B">
    <w:pPr>
      <w:pStyle w:val="Footer"/>
      <w:framePr w:wrap="around" w:vAnchor="text" w:hAnchor="margin" w:xAlign="right" w:y="1"/>
      <w:rPr>
        <w:ins w:id="266" w:author="Jake Orben" w:date="2013-12-05T16:55:00Z"/>
        <w:rStyle w:val="PageNumber"/>
      </w:rPr>
    </w:pPr>
    <w:ins w:id="267" w:author="Jake Orben" w:date="2013-12-05T16:55:00Z">
      <w:r>
        <w:rPr>
          <w:rStyle w:val="PageNumber"/>
        </w:rPr>
        <w:fldChar w:fldCharType="begin"/>
      </w:r>
      <w:r>
        <w:rPr>
          <w:rStyle w:val="PageNumber"/>
        </w:rPr>
        <w:instrText xml:space="preserve">PAGE  </w:instrText>
      </w:r>
      <w:r>
        <w:rPr>
          <w:rStyle w:val="PageNumber"/>
        </w:rPr>
        <w:fldChar w:fldCharType="end"/>
      </w:r>
    </w:ins>
  </w:p>
  <w:p w14:paraId="087984E8" w14:textId="77777777" w:rsidR="007D331B" w:rsidRDefault="007D331B" w:rsidP="00A00031">
    <w:pPr>
      <w:pStyle w:val="Footer"/>
      <w:ind w:right="360"/>
      <w:pPrChange w:id="268" w:author="Jake Orben" w:date="2013-12-05T16:5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BE325" w14:textId="77777777" w:rsidR="007D331B" w:rsidRDefault="007D331B" w:rsidP="007D331B">
    <w:pPr>
      <w:pStyle w:val="Footer"/>
      <w:framePr w:wrap="around" w:vAnchor="text" w:hAnchor="margin" w:xAlign="right" w:y="1"/>
      <w:rPr>
        <w:ins w:id="269" w:author="Jake Orben" w:date="2013-12-05T16:55:00Z"/>
        <w:rStyle w:val="PageNumber"/>
      </w:rPr>
    </w:pPr>
    <w:ins w:id="270" w:author="Jake Orben" w:date="2013-12-05T16:55:00Z">
      <w:r>
        <w:rPr>
          <w:rStyle w:val="PageNumber"/>
        </w:rPr>
        <w:fldChar w:fldCharType="begin"/>
      </w:r>
      <w:r>
        <w:rPr>
          <w:rStyle w:val="PageNumber"/>
        </w:rPr>
        <w:instrText xml:space="preserve">PAGE  </w:instrText>
      </w:r>
    </w:ins>
    <w:r>
      <w:rPr>
        <w:rStyle w:val="PageNumber"/>
      </w:rPr>
      <w:fldChar w:fldCharType="separate"/>
    </w:r>
    <w:r w:rsidR="00AB6886">
      <w:rPr>
        <w:rStyle w:val="PageNumber"/>
        <w:noProof/>
      </w:rPr>
      <w:t>4</w:t>
    </w:r>
    <w:ins w:id="271" w:author="Jake Orben" w:date="2013-12-05T16:55:00Z">
      <w:r>
        <w:rPr>
          <w:rStyle w:val="PageNumber"/>
        </w:rPr>
        <w:fldChar w:fldCharType="end"/>
      </w:r>
    </w:ins>
  </w:p>
  <w:p w14:paraId="5E5AC3F1" w14:textId="77777777" w:rsidR="007D331B" w:rsidRDefault="007D331B" w:rsidP="00F43C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EC97A" w14:textId="77777777" w:rsidR="007D331B" w:rsidRDefault="007D331B" w:rsidP="00D43C9B">
      <w:r>
        <w:separator/>
      </w:r>
    </w:p>
  </w:footnote>
  <w:footnote w:type="continuationSeparator" w:id="0">
    <w:p w14:paraId="31D5FDAB" w14:textId="77777777" w:rsidR="007D331B" w:rsidRDefault="007D331B" w:rsidP="00D43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ACD92" w14:textId="4956B133" w:rsidR="007D331B" w:rsidRDefault="007D331B">
    <w:pPr>
      <w:pStyle w:val="Header"/>
    </w:pPr>
    <w:ins w:id="265" w:author="Jake Orben" w:date="2013-12-05T16:54:00Z">
      <w:r>
        <w:t xml:space="preserve">Secondary Memory by Jake Orben </w:t>
      </w:r>
      <w:r>
        <w:tab/>
      </w:r>
      <w:r>
        <w:tab/>
        <w:t>December 6, 2013</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6BA"/>
    <w:rsid w:val="0000179B"/>
    <w:rsid w:val="00066CE5"/>
    <w:rsid w:val="000A7A7E"/>
    <w:rsid w:val="000D4F7F"/>
    <w:rsid w:val="000D76D1"/>
    <w:rsid w:val="001D2F21"/>
    <w:rsid w:val="001D3B71"/>
    <w:rsid w:val="001E50DC"/>
    <w:rsid w:val="00267DE0"/>
    <w:rsid w:val="002D2DD3"/>
    <w:rsid w:val="003E2762"/>
    <w:rsid w:val="003F5F86"/>
    <w:rsid w:val="00426E8D"/>
    <w:rsid w:val="00463757"/>
    <w:rsid w:val="004731D5"/>
    <w:rsid w:val="0048269C"/>
    <w:rsid w:val="004F0597"/>
    <w:rsid w:val="004F3445"/>
    <w:rsid w:val="005944AE"/>
    <w:rsid w:val="00600BF1"/>
    <w:rsid w:val="006262C7"/>
    <w:rsid w:val="00627DEA"/>
    <w:rsid w:val="006741E1"/>
    <w:rsid w:val="006C1CCE"/>
    <w:rsid w:val="007228C2"/>
    <w:rsid w:val="00774730"/>
    <w:rsid w:val="007D2D69"/>
    <w:rsid w:val="007D331B"/>
    <w:rsid w:val="008A21EE"/>
    <w:rsid w:val="008D1798"/>
    <w:rsid w:val="008E3830"/>
    <w:rsid w:val="00927498"/>
    <w:rsid w:val="00943A7A"/>
    <w:rsid w:val="009E56BA"/>
    <w:rsid w:val="00A00031"/>
    <w:rsid w:val="00AB6886"/>
    <w:rsid w:val="00AD64A9"/>
    <w:rsid w:val="00B0713B"/>
    <w:rsid w:val="00B60324"/>
    <w:rsid w:val="00B71439"/>
    <w:rsid w:val="00B963E9"/>
    <w:rsid w:val="00BA24BF"/>
    <w:rsid w:val="00C25D0C"/>
    <w:rsid w:val="00C472EC"/>
    <w:rsid w:val="00C80A66"/>
    <w:rsid w:val="00C96240"/>
    <w:rsid w:val="00CC6045"/>
    <w:rsid w:val="00D27DA9"/>
    <w:rsid w:val="00D43C9B"/>
    <w:rsid w:val="00DC094A"/>
    <w:rsid w:val="00DE49AD"/>
    <w:rsid w:val="00E00EF3"/>
    <w:rsid w:val="00E01C29"/>
    <w:rsid w:val="00E25631"/>
    <w:rsid w:val="00E3002A"/>
    <w:rsid w:val="00E90600"/>
    <w:rsid w:val="00EB3AFD"/>
    <w:rsid w:val="00F14099"/>
    <w:rsid w:val="00F425CB"/>
    <w:rsid w:val="00F43C9A"/>
    <w:rsid w:val="00F87CF9"/>
    <w:rsid w:val="00F965E4"/>
    <w:rsid w:val="00FB405D"/>
    <w:rsid w:val="00FD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6C5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713B"/>
    <w:rPr>
      <w:sz w:val="18"/>
      <w:szCs w:val="18"/>
    </w:rPr>
  </w:style>
  <w:style w:type="paragraph" w:styleId="CommentText">
    <w:name w:val="annotation text"/>
    <w:basedOn w:val="Normal"/>
    <w:link w:val="CommentTextChar"/>
    <w:uiPriority w:val="99"/>
    <w:semiHidden/>
    <w:unhideWhenUsed/>
    <w:rsid w:val="00B0713B"/>
  </w:style>
  <w:style w:type="character" w:customStyle="1" w:styleId="CommentTextChar">
    <w:name w:val="Comment Text Char"/>
    <w:basedOn w:val="DefaultParagraphFont"/>
    <w:link w:val="CommentText"/>
    <w:uiPriority w:val="99"/>
    <w:semiHidden/>
    <w:rsid w:val="00B0713B"/>
  </w:style>
  <w:style w:type="paragraph" w:styleId="CommentSubject">
    <w:name w:val="annotation subject"/>
    <w:basedOn w:val="CommentText"/>
    <w:next w:val="CommentText"/>
    <w:link w:val="CommentSubjectChar"/>
    <w:uiPriority w:val="99"/>
    <w:semiHidden/>
    <w:unhideWhenUsed/>
    <w:rsid w:val="00B0713B"/>
    <w:rPr>
      <w:b/>
      <w:bCs/>
      <w:sz w:val="20"/>
      <w:szCs w:val="20"/>
    </w:rPr>
  </w:style>
  <w:style w:type="character" w:customStyle="1" w:styleId="CommentSubjectChar">
    <w:name w:val="Comment Subject Char"/>
    <w:basedOn w:val="CommentTextChar"/>
    <w:link w:val="CommentSubject"/>
    <w:uiPriority w:val="99"/>
    <w:semiHidden/>
    <w:rsid w:val="00B0713B"/>
    <w:rPr>
      <w:b/>
      <w:bCs/>
      <w:sz w:val="20"/>
      <w:szCs w:val="20"/>
    </w:rPr>
  </w:style>
  <w:style w:type="paragraph" w:styleId="BalloonText">
    <w:name w:val="Balloon Text"/>
    <w:basedOn w:val="Normal"/>
    <w:link w:val="BalloonTextChar"/>
    <w:uiPriority w:val="99"/>
    <w:semiHidden/>
    <w:unhideWhenUsed/>
    <w:rsid w:val="00B07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3B"/>
    <w:rPr>
      <w:rFonts w:ascii="Lucida Grande" w:hAnsi="Lucida Grande" w:cs="Lucida Grande"/>
      <w:sz w:val="18"/>
      <w:szCs w:val="18"/>
    </w:rPr>
  </w:style>
  <w:style w:type="character" w:customStyle="1" w:styleId="apple-converted-space">
    <w:name w:val="apple-converted-space"/>
    <w:basedOn w:val="DefaultParagraphFont"/>
    <w:rsid w:val="00C96240"/>
  </w:style>
  <w:style w:type="paragraph" w:styleId="Header">
    <w:name w:val="header"/>
    <w:basedOn w:val="Normal"/>
    <w:link w:val="HeaderChar"/>
    <w:uiPriority w:val="99"/>
    <w:unhideWhenUsed/>
    <w:rsid w:val="00D43C9B"/>
    <w:pPr>
      <w:tabs>
        <w:tab w:val="center" w:pos="4320"/>
        <w:tab w:val="right" w:pos="8640"/>
      </w:tabs>
    </w:pPr>
  </w:style>
  <w:style w:type="character" w:customStyle="1" w:styleId="HeaderChar">
    <w:name w:val="Header Char"/>
    <w:basedOn w:val="DefaultParagraphFont"/>
    <w:link w:val="Header"/>
    <w:uiPriority w:val="99"/>
    <w:rsid w:val="00D43C9B"/>
  </w:style>
  <w:style w:type="paragraph" w:styleId="Footer">
    <w:name w:val="footer"/>
    <w:basedOn w:val="Normal"/>
    <w:link w:val="FooterChar"/>
    <w:uiPriority w:val="99"/>
    <w:unhideWhenUsed/>
    <w:rsid w:val="00D43C9B"/>
    <w:pPr>
      <w:tabs>
        <w:tab w:val="center" w:pos="4320"/>
        <w:tab w:val="right" w:pos="8640"/>
      </w:tabs>
    </w:pPr>
  </w:style>
  <w:style w:type="character" w:customStyle="1" w:styleId="FooterChar">
    <w:name w:val="Footer Char"/>
    <w:basedOn w:val="DefaultParagraphFont"/>
    <w:link w:val="Footer"/>
    <w:uiPriority w:val="99"/>
    <w:rsid w:val="00D43C9B"/>
  </w:style>
  <w:style w:type="character" w:styleId="PageNumber">
    <w:name w:val="page number"/>
    <w:basedOn w:val="DefaultParagraphFont"/>
    <w:uiPriority w:val="99"/>
    <w:semiHidden/>
    <w:unhideWhenUsed/>
    <w:rsid w:val="00A00031"/>
  </w:style>
  <w:style w:type="character" w:styleId="Hyperlink">
    <w:name w:val="Hyperlink"/>
    <w:basedOn w:val="DefaultParagraphFont"/>
    <w:uiPriority w:val="99"/>
    <w:unhideWhenUsed/>
    <w:rsid w:val="00267D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713B"/>
    <w:rPr>
      <w:sz w:val="18"/>
      <w:szCs w:val="18"/>
    </w:rPr>
  </w:style>
  <w:style w:type="paragraph" w:styleId="CommentText">
    <w:name w:val="annotation text"/>
    <w:basedOn w:val="Normal"/>
    <w:link w:val="CommentTextChar"/>
    <w:uiPriority w:val="99"/>
    <w:semiHidden/>
    <w:unhideWhenUsed/>
    <w:rsid w:val="00B0713B"/>
  </w:style>
  <w:style w:type="character" w:customStyle="1" w:styleId="CommentTextChar">
    <w:name w:val="Comment Text Char"/>
    <w:basedOn w:val="DefaultParagraphFont"/>
    <w:link w:val="CommentText"/>
    <w:uiPriority w:val="99"/>
    <w:semiHidden/>
    <w:rsid w:val="00B0713B"/>
  </w:style>
  <w:style w:type="paragraph" w:styleId="CommentSubject">
    <w:name w:val="annotation subject"/>
    <w:basedOn w:val="CommentText"/>
    <w:next w:val="CommentText"/>
    <w:link w:val="CommentSubjectChar"/>
    <w:uiPriority w:val="99"/>
    <w:semiHidden/>
    <w:unhideWhenUsed/>
    <w:rsid w:val="00B0713B"/>
    <w:rPr>
      <w:b/>
      <w:bCs/>
      <w:sz w:val="20"/>
      <w:szCs w:val="20"/>
    </w:rPr>
  </w:style>
  <w:style w:type="character" w:customStyle="1" w:styleId="CommentSubjectChar">
    <w:name w:val="Comment Subject Char"/>
    <w:basedOn w:val="CommentTextChar"/>
    <w:link w:val="CommentSubject"/>
    <w:uiPriority w:val="99"/>
    <w:semiHidden/>
    <w:rsid w:val="00B0713B"/>
    <w:rPr>
      <w:b/>
      <w:bCs/>
      <w:sz w:val="20"/>
      <w:szCs w:val="20"/>
    </w:rPr>
  </w:style>
  <w:style w:type="paragraph" w:styleId="BalloonText">
    <w:name w:val="Balloon Text"/>
    <w:basedOn w:val="Normal"/>
    <w:link w:val="BalloonTextChar"/>
    <w:uiPriority w:val="99"/>
    <w:semiHidden/>
    <w:unhideWhenUsed/>
    <w:rsid w:val="00B07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3B"/>
    <w:rPr>
      <w:rFonts w:ascii="Lucida Grande" w:hAnsi="Lucida Grande" w:cs="Lucida Grande"/>
      <w:sz w:val="18"/>
      <w:szCs w:val="18"/>
    </w:rPr>
  </w:style>
  <w:style w:type="character" w:customStyle="1" w:styleId="apple-converted-space">
    <w:name w:val="apple-converted-space"/>
    <w:basedOn w:val="DefaultParagraphFont"/>
    <w:rsid w:val="00C96240"/>
  </w:style>
  <w:style w:type="paragraph" w:styleId="Header">
    <w:name w:val="header"/>
    <w:basedOn w:val="Normal"/>
    <w:link w:val="HeaderChar"/>
    <w:uiPriority w:val="99"/>
    <w:unhideWhenUsed/>
    <w:rsid w:val="00D43C9B"/>
    <w:pPr>
      <w:tabs>
        <w:tab w:val="center" w:pos="4320"/>
        <w:tab w:val="right" w:pos="8640"/>
      </w:tabs>
    </w:pPr>
  </w:style>
  <w:style w:type="character" w:customStyle="1" w:styleId="HeaderChar">
    <w:name w:val="Header Char"/>
    <w:basedOn w:val="DefaultParagraphFont"/>
    <w:link w:val="Header"/>
    <w:uiPriority w:val="99"/>
    <w:rsid w:val="00D43C9B"/>
  </w:style>
  <w:style w:type="paragraph" w:styleId="Footer">
    <w:name w:val="footer"/>
    <w:basedOn w:val="Normal"/>
    <w:link w:val="FooterChar"/>
    <w:uiPriority w:val="99"/>
    <w:unhideWhenUsed/>
    <w:rsid w:val="00D43C9B"/>
    <w:pPr>
      <w:tabs>
        <w:tab w:val="center" w:pos="4320"/>
        <w:tab w:val="right" w:pos="8640"/>
      </w:tabs>
    </w:pPr>
  </w:style>
  <w:style w:type="character" w:customStyle="1" w:styleId="FooterChar">
    <w:name w:val="Footer Char"/>
    <w:basedOn w:val="DefaultParagraphFont"/>
    <w:link w:val="Footer"/>
    <w:uiPriority w:val="99"/>
    <w:rsid w:val="00D43C9B"/>
  </w:style>
  <w:style w:type="character" w:styleId="PageNumber">
    <w:name w:val="page number"/>
    <w:basedOn w:val="DefaultParagraphFont"/>
    <w:uiPriority w:val="99"/>
    <w:semiHidden/>
    <w:unhideWhenUsed/>
    <w:rsid w:val="00A00031"/>
  </w:style>
  <w:style w:type="character" w:styleId="Hyperlink">
    <w:name w:val="Hyperlink"/>
    <w:basedOn w:val="DefaultParagraphFont"/>
    <w:uiPriority w:val="99"/>
    <w:unhideWhenUsed/>
    <w:rsid w:val="00267D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92520">
      <w:bodyDiv w:val="1"/>
      <w:marLeft w:val="0"/>
      <w:marRight w:val="0"/>
      <w:marTop w:val="0"/>
      <w:marBottom w:val="0"/>
      <w:divBdr>
        <w:top w:val="none" w:sz="0" w:space="0" w:color="auto"/>
        <w:left w:val="none" w:sz="0" w:space="0" w:color="auto"/>
        <w:bottom w:val="none" w:sz="0" w:space="0" w:color="auto"/>
        <w:right w:val="none" w:sz="0" w:space="0" w:color="auto"/>
      </w:divBdr>
    </w:div>
    <w:div w:id="1317955915">
      <w:bodyDiv w:val="1"/>
      <w:marLeft w:val="0"/>
      <w:marRight w:val="0"/>
      <w:marTop w:val="0"/>
      <w:marBottom w:val="0"/>
      <w:divBdr>
        <w:top w:val="none" w:sz="0" w:space="0" w:color="auto"/>
        <w:left w:val="none" w:sz="0" w:space="0" w:color="auto"/>
        <w:bottom w:val="none" w:sz="0" w:space="0" w:color="auto"/>
        <w:right w:val="none" w:sz="0" w:space="0" w:color="auto"/>
      </w:divBdr>
    </w:div>
    <w:div w:id="1483736388">
      <w:bodyDiv w:val="1"/>
      <w:marLeft w:val="0"/>
      <w:marRight w:val="0"/>
      <w:marTop w:val="0"/>
      <w:marBottom w:val="0"/>
      <w:divBdr>
        <w:top w:val="none" w:sz="0" w:space="0" w:color="auto"/>
        <w:left w:val="none" w:sz="0" w:space="0" w:color="auto"/>
        <w:bottom w:val="none" w:sz="0" w:space="0" w:color="auto"/>
        <w:right w:val="none" w:sz="0" w:space="0" w:color="auto"/>
      </w:divBdr>
    </w:div>
    <w:div w:id="1697539449">
      <w:bodyDiv w:val="1"/>
      <w:marLeft w:val="0"/>
      <w:marRight w:val="0"/>
      <w:marTop w:val="0"/>
      <w:marBottom w:val="0"/>
      <w:divBdr>
        <w:top w:val="none" w:sz="0" w:space="0" w:color="auto"/>
        <w:left w:val="none" w:sz="0" w:space="0" w:color="auto"/>
        <w:bottom w:val="none" w:sz="0" w:space="0" w:color="auto"/>
        <w:right w:val="none" w:sz="0" w:space="0" w:color="auto"/>
      </w:divBdr>
    </w:div>
    <w:div w:id="1903978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1290</Words>
  <Characters>7358</Characters>
  <Application>Microsoft Macintosh Word</Application>
  <DocSecurity>0</DocSecurity>
  <Lines>61</Lines>
  <Paragraphs>17</Paragraphs>
  <ScaleCrop>false</ScaleCrop>
  <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Orben</dc:creator>
  <cp:keywords/>
  <dc:description/>
  <cp:lastModifiedBy>Jake Orben</cp:lastModifiedBy>
  <cp:revision>17</cp:revision>
  <dcterms:created xsi:type="dcterms:W3CDTF">2013-12-04T23:34:00Z</dcterms:created>
  <dcterms:modified xsi:type="dcterms:W3CDTF">2013-12-05T22:24:00Z</dcterms:modified>
</cp:coreProperties>
</file>